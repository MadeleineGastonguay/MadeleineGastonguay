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16C7A" w14:textId="4D6310D8" w:rsidR="006435A0" w:rsidRPr="00205916" w:rsidRDefault="00077E94" w:rsidP="006435A0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783EF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Madeleine S. Gastonguay</w:t>
      </w:r>
    </w:p>
    <w:p w14:paraId="27E3C1AE" w14:textId="77777777" w:rsidR="00FF6726" w:rsidRDefault="00052FC6" w:rsidP="00E0301B">
      <w:pPr>
        <w:jc w:val="center"/>
        <w:rPr>
          <w:rFonts w:ascii="Times New Roman" w:eastAsia="Times New Roman" w:hAnsi="Times New Roman" w:cs="Times New Roman"/>
          <w:color w:val="000000"/>
          <w:sz w:val="21"/>
          <w:szCs w:val="20"/>
        </w:rPr>
      </w:pPr>
      <w:r w:rsidRPr="00783EF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PO Box 949, Mount Desert, ME, 04660</w:t>
      </w:r>
      <w:r w:rsidR="00E0301B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3D0B5F" w:rsidRPr="00783EF5">
        <w:rPr>
          <w:rFonts w:ascii="Times New Roman" w:eastAsia="Times New Roman" w:hAnsi="Times New Roman" w:cs="Times New Roman"/>
          <w:color w:val="000000"/>
          <w:sz w:val="21"/>
          <w:szCs w:val="20"/>
        </w:rPr>
        <w:t xml:space="preserve"> </w:t>
      </w:r>
    </w:p>
    <w:p w14:paraId="6EF7F6C7" w14:textId="56E19A28" w:rsidR="0046035A" w:rsidRPr="00E0301B" w:rsidRDefault="001A5A0D" w:rsidP="00E0301B">
      <w:pPr>
        <w:jc w:val="center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color w:val="000000"/>
          <w:sz w:val="21"/>
          <w:szCs w:val="20"/>
        </w:rPr>
        <w:t xml:space="preserve">(860) 578-7177 </w:t>
      </w:r>
      <w:r w:rsidR="00E0301B">
        <w:rPr>
          <w:rFonts w:ascii="Times New Roman" w:eastAsia="Times New Roman" w:hAnsi="Times New Roman" w:cs="Times New Roman"/>
          <w:color w:val="000000"/>
          <w:sz w:val="21"/>
          <w:szCs w:val="20"/>
        </w:rPr>
        <w:t>|</w:t>
      </w:r>
      <w:r w:rsidRPr="00783EF5">
        <w:rPr>
          <w:rFonts w:ascii="Times New Roman" w:eastAsia="Times New Roman" w:hAnsi="Times New Roman" w:cs="Times New Roman"/>
          <w:color w:val="000000"/>
          <w:sz w:val="21"/>
          <w:szCs w:val="20"/>
        </w:rPr>
        <w:t xml:space="preserve"> </w:t>
      </w:r>
      <w:hyperlink r:id="rId8" w:history="1">
        <w:r w:rsidR="00107E90" w:rsidRPr="00783EF5">
          <w:rPr>
            <w:rStyle w:val="Hyperlink"/>
            <w:rFonts w:ascii="Times New Roman" w:eastAsia="Times New Roman" w:hAnsi="Times New Roman" w:cs="Times New Roman"/>
            <w:sz w:val="21"/>
            <w:szCs w:val="20"/>
          </w:rPr>
          <w:t>Madeleine.Gastonguay@uconn.edu</w:t>
        </w:r>
      </w:hyperlink>
      <w:r w:rsidR="004A607B" w:rsidRPr="00783EF5">
        <w:rPr>
          <w:rStyle w:val="Hyperlink"/>
          <w:rFonts w:ascii="Times New Roman" w:eastAsia="Times New Roman" w:hAnsi="Times New Roman" w:cs="Times New Roman"/>
          <w:sz w:val="21"/>
          <w:szCs w:val="20"/>
        </w:rPr>
        <w:t xml:space="preserve"> </w:t>
      </w:r>
    </w:p>
    <w:p w14:paraId="27307485" w14:textId="453E600B" w:rsidR="000C5DFD" w:rsidRPr="00783EF5" w:rsidRDefault="00AA2439" w:rsidP="00E0301B">
      <w:pPr>
        <w:jc w:val="center"/>
        <w:rPr>
          <w:rFonts w:ascii="Times New Roman" w:eastAsia="Times New Roman" w:hAnsi="Times New Roman" w:cs="Times New Roman"/>
          <w:sz w:val="21"/>
          <w:szCs w:val="20"/>
        </w:rPr>
      </w:pPr>
      <w:hyperlink r:id="rId9" w:history="1">
        <w:r w:rsidR="00F80C73" w:rsidRPr="00783EF5">
          <w:rPr>
            <w:rStyle w:val="Hyperlink"/>
            <w:rFonts w:ascii="Times New Roman" w:eastAsia="Times New Roman" w:hAnsi="Times New Roman" w:cs="Times New Roman"/>
            <w:sz w:val="21"/>
            <w:szCs w:val="20"/>
          </w:rPr>
          <w:t>https://madeleine-gastonguay.netlify.app/</w:t>
        </w:r>
      </w:hyperlink>
      <w:r w:rsidR="00783EF5">
        <w:rPr>
          <w:rFonts w:ascii="Times New Roman" w:eastAsia="Times New Roman" w:hAnsi="Times New Roman" w:cs="Times New Roman"/>
          <w:sz w:val="21"/>
          <w:szCs w:val="20"/>
        </w:rPr>
        <w:t xml:space="preserve"> </w:t>
      </w:r>
      <w:r w:rsidR="00E0301B">
        <w:rPr>
          <w:rFonts w:ascii="Times New Roman" w:eastAsia="Times New Roman" w:hAnsi="Times New Roman" w:cs="Times New Roman"/>
          <w:sz w:val="21"/>
          <w:szCs w:val="20"/>
        </w:rPr>
        <w:t xml:space="preserve">| </w:t>
      </w:r>
      <w:r w:rsidR="00783EF5">
        <w:rPr>
          <w:rFonts w:ascii="Times New Roman" w:eastAsia="Times New Roman" w:hAnsi="Times New Roman" w:cs="Times New Roman"/>
          <w:sz w:val="21"/>
          <w:szCs w:val="20"/>
        </w:rPr>
        <w:t>ORCID:</w:t>
      </w:r>
      <w:r w:rsidR="00783EF5" w:rsidRPr="00783EF5">
        <w:rPr>
          <w:rFonts w:ascii="Times New Roman" w:eastAsia="Times New Roman" w:hAnsi="Times New Roman" w:cs="Times New Roman"/>
          <w:sz w:val="21"/>
          <w:szCs w:val="20"/>
        </w:rPr>
        <w:t xml:space="preserve"> </w:t>
      </w:r>
      <w:hyperlink r:id="rId10" w:history="1">
        <w:r w:rsidR="00327A4D" w:rsidRPr="00327A4D">
          <w:rPr>
            <w:rStyle w:val="Hyperlink"/>
            <w:rFonts w:ascii="Times New Roman" w:eastAsia="Times New Roman" w:hAnsi="Times New Roman" w:cs="Times New Roman"/>
            <w:sz w:val="21"/>
            <w:szCs w:val="20"/>
          </w:rPr>
          <w:t>0000-0002-5700-8543</w:t>
        </w:r>
      </w:hyperlink>
    </w:p>
    <w:p w14:paraId="34A5141A" w14:textId="77777777" w:rsidR="001A5A0D" w:rsidRPr="00783EF5" w:rsidRDefault="001A5A0D" w:rsidP="001A5A0D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C0043D7" w14:textId="19606955" w:rsidR="00052FC6" w:rsidRPr="00783EF5" w:rsidRDefault="001A5A0D" w:rsidP="00052FC6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Educatio</w:t>
      </w:r>
      <w:r w:rsidR="00052FC6" w:rsidRPr="00783EF5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n</w:t>
      </w:r>
      <w:r w:rsidR="005139D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s</w:t>
      </w:r>
    </w:p>
    <w:tbl>
      <w:tblPr>
        <w:tblStyle w:val="TableGrid"/>
        <w:tblW w:w="10980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50"/>
        <w:gridCol w:w="3330"/>
      </w:tblGrid>
      <w:tr w:rsidR="00052FC6" w:rsidRPr="00783EF5" w14:paraId="3907CC42" w14:textId="77777777" w:rsidTr="00FE3BD6">
        <w:tc>
          <w:tcPr>
            <w:tcW w:w="7650" w:type="dxa"/>
          </w:tcPr>
          <w:p w14:paraId="6CFF170D" w14:textId="2E4F6BD8" w:rsidR="00052FC6" w:rsidRPr="00783EF5" w:rsidRDefault="00052FC6" w:rsidP="001A5A0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University of Connecticut,</w:t>
            </w: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Storrs, CT</w:t>
            </w:r>
          </w:p>
        </w:tc>
        <w:tc>
          <w:tcPr>
            <w:tcW w:w="3330" w:type="dxa"/>
          </w:tcPr>
          <w:p w14:paraId="11244F6D" w14:textId="1F52BD6D" w:rsidR="00052FC6" w:rsidRPr="00783EF5" w:rsidRDefault="00052FC6" w:rsidP="00052FC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sz w:val="20"/>
                <w:szCs w:val="20"/>
              </w:rPr>
              <w:t>May 2020</w:t>
            </w:r>
          </w:p>
        </w:tc>
      </w:tr>
      <w:tr w:rsidR="00052FC6" w:rsidRPr="00783EF5" w14:paraId="10BE1BCA" w14:textId="77777777" w:rsidTr="00FE3BD6">
        <w:tc>
          <w:tcPr>
            <w:tcW w:w="7650" w:type="dxa"/>
          </w:tcPr>
          <w:p w14:paraId="7FEAC73B" w14:textId="70C75D3C" w:rsidR="00052FC6" w:rsidRPr="00783EF5" w:rsidRDefault="00052FC6" w:rsidP="00052FC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Bachelor of Science, Applied Mathematics</w:t>
            </w:r>
          </w:p>
          <w:p w14:paraId="5A5E7F06" w14:textId="06FE1558" w:rsidR="00052FC6" w:rsidRPr="00783EF5" w:rsidRDefault="00052FC6" w:rsidP="00052FC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sz w:val="20"/>
                <w:szCs w:val="20"/>
              </w:rPr>
              <w:t>Summa Cum Laude with Honors</w:t>
            </w:r>
          </w:p>
          <w:p w14:paraId="6BF227F6" w14:textId="44046721" w:rsidR="00052FC6" w:rsidRPr="00783EF5" w:rsidRDefault="00052FC6" w:rsidP="00052FC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 xml:space="preserve">GPA: </w:t>
            </w: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3.98/4.00</w:t>
            </w:r>
          </w:p>
          <w:p w14:paraId="43F3FA7C" w14:textId="77777777" w:rsidR="00052FC6" w:rsidRPr="00783EF5" w:rsidRDefault="00052FC6" w:rsidP="00052FC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Minor: Bioinformatics</w:t>
            </w:r>
          </w:p>
          <w:p w14:paraId="19C9783C" w14:textId="4D54A80E" w:rsidR="00F47D92" w:rsidRPr="00783EF5" w:rsidRDefault="00052FC6" w:rsidP="00783E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Thesis:</w:t>
            </w:r>
            <w:r w:rsidR="00783EF5"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783EF5"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 w:rsidRPr="00783EF5">
              <w:rPr>
                <w:rFonts w:ascii="Times New Roman" w:hAnsi="Times New Roman" w:cs="Times New Roman"/>
                <w:sz w:val="20"/>
                <w:szCs w:val="20"/>
              </w:rPr>
              <w:t xml:space="preserve"> Quantitative Pipeline for The Identification of Combinations of Targets </w:t>
            </w:r>
            <w:proofErr w:type="gramStart"/>
            <w:r w:rsidRPr="00783EF5">
              <w:rPr>
                <w:rFonts w:ascii="Times New Roman" w:hAnsi="Times New Roman" w:cs="Times New Roman"/>
                <w:sz w:val="20"/>
                <w:szCs w:val="20"/>
              </w:rPr>
              <w:t>for</w:t>
            </w:r>
            <w:r w:rsidR="00F47D92" w:rsidRPr="00783EF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783EF5">
              <w:rPr>
                <w:rFonts w:ascii="Times New Roman" w:hAnsi="Times New Roman" w:cs="Times New Roman"/>
                <w:sz w:val="20"/>
                <w:szCs w:val="20"/>
              </w:rPr>
              <w:t xml:space="preserve"> Claudin</w:t>
            </w:r>
            <w:proofErr w:type="gramEnd"/>
            <w:r w:rsidRPr="00783EF5">
              <w:rPr>
                <w:rFonts w:ascii="Times New Roman" w:hAnsi="Times New Roman" w:cs="Times New Roman"/>
                <w:sz w:val="20"/>
                <w:szCs w:val="20"/>
              </w:rPr>
              <w:t xml:space="preserve">-Low Triple Negative Breast Cancer Reversion </w:t>
            </w:r>
          </w:p>
          <w:p w14:paraId="2268EFAF" w14:textId="08DCCD3D" w:rsidR="0074029F" w:rsidRPr="00783EF5" w:rsidRDefault="0074029F" w:rsidP="00783EF5">
            <w:pPr>
              <w:rPr>
                <w:rFonts w:ascii="Times New Roman" w:hAnsi="Times New Roman" w:cs="Times New Roman"/>
              </w:rPr>
            </w:pPr>
            <w:r w:rsidRPr="00783EF5">
              <w:rPr>
                <w:rFonts w:ascii="Times New Roman" w:hAnsi="Times New Roman" w:cs="Times New Roman"/>
                <w:sz w:val="20"/>
                <w:szCs w:val="20"/>
              </w:rPr>
              <w:t>Advisor: Dr. Paola Vera-</w:t>
            </w:r>
            <w:proofErr w:type="spellStart"/>
            <w:r w:rsidRPr="00783EF5">
              <w:rPr>
                <w:rFonts w:ascii="Times New Roman" w:hAnsi="Times New Roman" w:cs="Times New Roman"/>
                <w:sz w:val="20"/>
                <w:szCs w:val="20"/>
              </w:rPr>
              <w:t>Licona</w:t>
            </w:r>
            <w:proofErr w:type="spellEnd"/>
          </w:p>
        </w:tc>
        <w:tc>
          <w:tcPr>
            <w:tcW w:w="3330" w:type="dxa"/>
          </w:tcPr>
          <w:p w14:paraId="2EBFD794" w14:textId="77777777" w:rsidR="00052FC6" w:rsidRPr="00783EF5" w:rsidRDefault="00052FC6" w:rsidP="00052FC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C190E04" w14:textId="4D0DF86D" w:rsidR="001A5A0D" w:rsidRPr="00783EF5" w:rsidRDefault="001A5A0D" w:rsidP="001A5A0D">
      <w:pPr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Style w:val="TableGrid"/>
        <w:tblW w:w="10980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50"/>
        <w:gridCol w:w="2430"/>
      </w:tblGrid>
      <w:tr w:rsidR="00052FC6" w:rsidRPr="00783EF5" w14:paraId="685909F6" w14:textId="77777777" w:rsidTr="007E0B0F">
        <w:tc>
          <w:tcPr>
            <w:tcW w:w="8550" w:type="dxa"/>
          </w:tcPr>
          <w:p w14:paraId="2011D46C" w14:textId="77777777" w:rsidR="00052FC6" w:rsidRPr="00783EF5" w:rsidRDefault="00052FC6" w:rsidP="00052FC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La Sorbonne University</w:t>
            </w:r>
            <w:r w:rsidRPr="00783EF5">
              <w:rPr>
                <w:rFonts w:ascii="Times New Roman" w:eastAsia="Times New Roman" w:hAnsi="Times New Roman" w:cs="Times New Roman"/>
                <w:sz w:val="20"/>
                <w:szCs w:val="20"/>
              </w:rPr>
              <w:t>, Paris, France</w:t>
            </w:r>
          </w:p>
          <w:p w14:paraId="33AAD7B1" w14:textId="466A0F9A" w:rsidR="00052FC6" w:rsidRPr="00783EF5" w:rsidRDefault="00052FC6" w:rsidP="00052FC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Course de </w:t>
            </w:r>
            <w:proofErr w:type="spellStart"/>
            <w:r w:rsidRPr="00783EF5">
              <w:rPr>
                <w:rFonts w:ascii="Times New Roman" w:eastAsia="Times New Roman" w:hAnsi="Times New Roman" w:cs="Times New Roman"/>
                <w:sz w:val="20"/>
                <w:szCs w:val="20"/>
              </w:rPr>
              <w:t>Civilisation</w:t>
            </w:r>
            <w:proofErr w:type="spellEnd"/>
            <w:r w:rsidRPr="00783E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83EF5">
              <w:rPr>
                <w:rFonts w:ascii="Times New Roman" w:eastAsia="Times New Roman" w:hAnsi="Times New Roman" w:cs="Times New Roman"/>
                <w:sz w:val="20"/>
                <w:szCs w:val="20"/>
              </w:rPr>
              <w:t>Française</w:t>
            </w:r>
            <w:proofErr w:type="spellEnd"/>
            <w:r w:rsidRPr="00783E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783EF5"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  <w:r w:rsidRPr="00783EF5"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</w:p>
        </w:tc>
        <w:tc>
          <w:tcPr>
            <w:tcW w:w="2430" w:type="dxa"/>
          </w:tcPr>
          <w:p w14:paraId="3C216629" w14:textId="1D865AA1" w:rsidR="00052FC6" w:rsidRPr="00783EF5" w:rsidRDefault="00052FC6" w:rsidP="007E0B0F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sz w:val="20"/>
                <w:szCs w:val="20"/>
              </w:rPr>
              <w:t>January 2018-May 2018</w:t>
            </w:r>
          </w:p>
        </w:tc>
      </w:tr>
    </w:tbl>
    <w:p w14:paraId="36AD38C6" w14:textId="20756542" w:rsidR="001A5A0D" w:rsidRPr="00783EF5" w:rsidRDefault="00052FC6" w:rsidP="001A5A0D">
      <w:pPr>
        <w:rPr>
          <w:rFonts w:ascii="Times New Roman" w:eastAsia="Times New Roman" w:hAnsi="Times New Roman" w:cs="Times New Roman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sz w:val="20"/>
          <w:szCs w:val="20"/>
        </w:rPr>
        <w:tab/>
      </w:r>
      <w:r w:rsidRPr="00783EF5">
        <w:rPr>
          <w:rFonts w:ascii="Times New Roman" w:eastAsia="Times New Roman" w:hAnsi="Times New Roman" w:cs="Times New Roman"/>
          <w:sz w:val="20"/>
          <w:szCs w:val="20"/>
        </w:rPr>
        <w:tab/>
      </w:r>
      <w:r w:rsidRPr="00783EF5">
        <w:rPr>
          <w:rFonts w:ascii="Times New Roman" w:eastAsia="Times New Roman" w:hAnsi="Times New Roman" w:cs="Times New Roman"/>
          <w:sz w:val="20"/>
          <w:szCs w:val="20"/>
        </w:rPr>
        <w:tab/>
      </w:r>
      <w:r w:rsidRPr="00783EF5">
        <w:rPr>
          <w:rFonts w:ascii="Times New Roman" w:eastAsia="Times New Roman" w:hAnsi="Times New Roman" w:cs="Times New Roman"/>
          <w:sz w:val="20"/>
          <w:szCs w:val="20"/>
        </w:rPr>
        <w:tab/>
      </w:r>
      <w:r w:rsidRPr="00783EF5">
        <w:rPr>
          <w:rFonts w:ascii="Times New Roman" w:eastAsia="Times New Roman" w:hAnsi="Times New Roman" w:cs="Times New Roman"/>
          <w:sz w:val="20"/>
          <w:szCs w:val="20"/>
        </w:rPr>
        <w:tab/>
      </w:r>
      <w:r w:rsidRPr="00783EF5">
        <w:rPr>
          <w:rFonts w:ascii="Times New Roman" w:eastAsia="Times New Roman" w:hAnsi="Times New Roman" w:cs="Times New Roman"/>
          <w:sz w:val="20"/>
          <w:szCs w:val="20"/>
        </w:rPr>
        <w:tab/>
      </w:r>
      <w:r w:rsidRPr="00783EF5">
        <w:rPr>
          <w:rFonts w:ascii="Times New Roman" w:eastAsia="Times New Roman" w:hAnsi="Times New Roman" w:cs="Times New Roman"/>
          <w:sz w:val="20"/>
          <w:szCs w:val="20"/>
        </w:rPr>
        <w:tab/>
      </w:r>
    </w:p>
    <w:p w14:paraId="2E67E7E3" w14:textId="39D8FC75" w:rsidR="001A5A0D" w:rsidRPr="00783EF5" w:rsidRDefault="001A5A0D" w:rsidP="001A5A0D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Research Experience</w:t>
      </w:r>
      <w:r w:rsidR="00CF168B" w:rsidRPr="00783EF5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 </w:t>
      </w:r>
    </w:p>
    <w:tbl>
      <w:tblPr>
        <w:tblStyle w:val="TableGrid"/>
        <w:tblW w:w="10894" w:type="dxa"/>
        <w:tblInd w:w="-90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23"/>
        <w:gridCol w:w="2071"/>
      </w:tblGrid>
      <w:tr w:rsidR="003F3E81" w:rsidRPr="00783EF5" w14:paraId="2D523C61" w14:textId="77777777" w:rsidTr="0013277F">
        <w:trPr>
          <w:trHeight w:val="81"/>
        </w:trPr>
        <w:tc>
          <w:tcPr>
            <w:tcW w:w="8823" w:type="dxa"/>
            <w:tcBorders>
              <w:top w:val="nil"/>
              <w:left w:val="nil"/>
              <w:bottom w:val="nil"/>
              <w:right w:val="nil"/>
            </w:tcBorders>
          </w:tcPr>
          <w:p w14:paraId="4A9C039C" w14:textId="77777777" w:rsidR="007E1816" w:rsidRPr="00783EF5" w:rsidRDefault="00052FC6" w:rsidP="00052FC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The Jackson Laboratory (JAX)</w:t>
            </w: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, Bar Harbor, ME</w:t>
            </w:r>
          </w:p>
          <w:p w14:paraId="2BAD1115" w14:textId="1813CC94" w:rsidR="00052FC6" w:rsidRPr="00783EF5" w:rsidRDefault="003F3E81" w:rsidP="00052FC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Research Data Analyst I</w:t>
            </w:r>
          </w:p>
          <w:p w14:paraId="09776CFD" w14:textId="5251EAE4" w:rsidR="003A563F" w:rsidRPr="00783EF5" w:rsidRDefault="003A563F" w:rsidP="00052FC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Topic: A Bayesian approach to mediation analysis of complex traits with measurement noise</w:t>
            </w:r>
          </w:p>
        </w:tc>
        <w:tc>
          <w:tcPr>
            <w:tcW w:w="2071" w:type="dxa"/>
            <w:tcBorders>
              <w:top w:val="nil"/>
              <w:left w:val="nil"/>
              <w:bottom w:val="nil"/>
              <w:right w:val="nil"/>
            </w:tcBorders>
          </w:tcPr>
          <w:p w14:paraId="459CD989" w14:textId="394F017B" w:rsidR="003F3E81" w:rsidRPr="00783EF5" w:rsidRDefault="003F3E81" w:rsidP="003F3E8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June 2020 - present</w:t>
            </w:r>
          </w:p>
        </w:tc>
      </w:tr>
    </w:tbl>
    <w:p w14:paraId="0B4BB4B0" w14:textId="3C39D6B4" w:rsidR="00B448D7" w:rsidRPr="00783EF5" w:rsidRDefault="00B448D7" w:rsidP="00B448D7">
      <w:pPr>
        <w:pStyle w:val="ListParagraph"/>
        <w:numPr>
          <w:ilvl w:val="0"/>
          <w:numId w:val="16"/>
        </w:numPr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Contribut</w:t>
      </w:r>
      <w:r w:rsidR="00F47D92"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ed</w:t>
      </w:r>
      <w:r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to the development and validation of an R package </w:t>
      </w:r>
      <w:r w:rsidR="00F47D92"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implementation of </w:t>
      </w:r>
      <w:r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a Bayesian model selection approach to mediation analysis that is flexible in both data inputs and </w:t>
      </w:r>
      <w:r w:rsidR="00F47D92"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potential </w:t>
      </w:r>
      <w:r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inferences, and extend</w:t>
      </w:r>
      <w:r w:rsidR="00F47D92"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ed</w:t>
      </w:r>
      <w:r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it to</w:t>
      </w:r>
      <w:r w:rsidR="00F47D92"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r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moderated mediation</w:t>
      </w:r>
    </w:p>
    <w:p w14:paraId="725F77DC" w14:textId="082C0048" w:rsidR="00B448D7" w:rsidRPr="00783EF5" w:rsidRDefault="00B448D7" w:rsidP="00B448D7">
      <w:pPr>
        <w:pStyle w:val="ListParagraph"/>
        <w:numPr>
          <w:ilvl w:val="0"/>
          <w:numId w:val="16"/>
        </w:numPr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Diagnos</w:t>
      </w:r>
      <w:r w:rsidR="00F47D92"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ed</w:t>
      </w:r>
      <w:r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the effect of measurement noise </w:t>
      </w:r>
      <w:r w:rsidR="00F47D92"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on</w:t>
      </w:r>
      <w:r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the inference of mediation</w:t>
      </w:r>
    </w:p>
    <w:p w14:paraId="53862E67" w14:textId="1ED57673" w:rsidR="00B448D7" w:rsidRPr="00783EF5" w:rsidRDefault="00B448D7" w:rsidP="00B448D7">
      <w:pPr>
        <w:pStyle w:val="ListParagraph"/>
        <w:numPr>
          <w:ilvl w:val="0"/>
          <w:numId w:val="16"/>
        </w:numPr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App</w:t>
      </w:r>
      <w:r w:rsidR="00F47D92"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lied</w:t>
      </w:r>
      <w:r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r w:rsidR="00F47D92"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these </w:t>
      </w:r>
      <w:r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tools to </w:t>
      </w:r>
      <w:r w:rsidR="00F47D92"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better understand the mechanism underly the</w:t>
      </w:r>
      <w:r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effect</w:t>
      </w:r>
      <w:r w:rsidR="00F47D92"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s</w:t>
      </w:r>
      <w:r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of sex and diet on protein expression in </w:t>
      </w:r>
      <w:r w:rsidR="00F47D92"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the livers of genetically diverse mice</w:t>
      </w:r>
    </w:p>
    <w:p w14:paraId="7CFBC36F" w14:textId="77777777" w:rsidR="003F3E81" w:rsidRPr="00783EF5" w:rsidRDefault="003F3E81" w:rsidP="003F3E81">
      <w:pPr>
        <w:pStyle w:val="ListParagraph"/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</w:pPr>
    </w:p>
    <w:tbl>
      <w:tblPr>
        <w:tblStyle w:val="TableGrid"/>
        <w:tblW w:w="10890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40"/>
        <w:gridCol w:w="3150"/>
      </w:tblGrid>
      <w:tr w:rsidR="003F3E81" w:rsidRPr="00783EF5" w14:paraId="7FCCA98A" w14:textId="77777777" w:rsidTr="00052FC6">
        <w:tc>
          <w:tcPr>
            <w:tcW w:w="7740" w:type="dxa"/>
          </w:tcPr>
          <w:p w14:paraId="62CACCD4" w14:textId="7B0A80D3" w:rsidR="007E1816" w:rsidRPr="00783EF5" w:rsidRDefault="007E1816" w:rsidP="007E1816">
            <w:pP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U</w:t>
            </w:r>
            <w:r w:rsidR="00C41466" w:rsidRPr="00783EF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C</w:t>
            </w:r>
            <w:r w:rsidRPr="00783EF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onn Health Center for Quantitative Medicine, </w:t>
            </w:r>
            <w:r w:rsidRPr="00783EF5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 xml:space="preserve">Farmington, CT </w:t>
            </w:r>
          </w:p>
          <w:p w14:paraId="0C9E0429" w14:textId="4BA3B7B1" w:rsidR="007E1816" w:rsidRPr="00783EF5" w:rsidRDefault="003F3E81" w:rsidP="007E18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Undergraduate Research Assistant</w:t>
            </w:r>
          </w:p>
          <w:p w14:paraId="3D2D5816" w14:textId="12EF97C4" w:rsidR="003A563F" w:rsidRPr="00783EF5" w:rsidRDefault="003A563F" w:rsidP="007E1816">
            <w:pP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 xml:space="preserve">Topic: A quantitative pipeline for cancer reversion analysis in triple negative breast cancer </w:t>
            </w:r>
          </w:p>
        </w:tc>
        <w:tc>
          <w:tcPr>
            <w:tcW w:w="3150" w:type="dxa"/>
          </w:tcPr>
          <w:p w14:paraId="0F991BD0" w14:textId="343CE572" w:rsidR="003F3E81" w:rsidRPr="00783EF5" w:rsidRDefault="003F3E81" w:rsidP="003F3E81">
            <w:pPr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 xml:space="preserve">September 2018 </w:t>
            </w:r>
            <w:r w:rsidR="006435A0" w:rsidRPr="00783EF5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 xml:space="preserve">- </w:t>
            </w:r>
            <w:r w:rsidRPr="00783EF5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May 2020</w:t>
            </w:r>
          </w:p>
        </w:tc>
      </w:tr>
    </w:tbl>
    <w:p w14:paraId="5CC5D7E9" w14:textId="2C0BA51E" w:rsidR="00B448D7" w:rsidRPr="00783EF5" w:rsidRDefault="00B448D7" w:rsidP="00B448D7">
      <w:pPr>
        <w:pStyle w:val="ListParagraph"/>
        <w:numPr>
          <w:ilvl w:val="0"/>
          <w:numId w:val="14"/>
        </w:numPr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Awarded a Summer Undergraduate Research Fund through UConn to fund work</w:t>
      </w:r>
    </w:p>
    <w:p w14:paraId="2CF8FB5C" w14:textId="77777777" w:rsidR="00B448D7" w:rsidRPr="00783EF5" w:rsidRDefault="00B448D7" w:rsidP="00B448D7">
      <w:pPr>
        <w:numPr>
          <w:ilvl w:val="0"/>
          <w:numId w:val="14"/>
        </w:numPr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Constructed a static intracellular signaling network for a claudin-low triple negative breast cancer (CL TNBC) cell line with multi-omics data using </w:t>
      </w:r>
      <w:proofErr w:type="spellStart"/>
      <w:r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Cytoscape</w:t>
      </w:r>
      <w:proofErr w:type="spellEnd"/>
      <w:r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and </w:t>
      </w:r>
      <w:proofErr w:type="spellStart"/>
      <w:r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GeneXplain</w:t>
      </w:r>
      <w:proofErr w:type="spellEnd"/>
    </w:p>
    <w:p w14:paraId="66CFB99C" w14:textId="49D42326" w:rsidR="00B448D7" w:rsidRPr="00783EF5" w:rsidRDefault="00B448D7" w:rsidP="00B448D7">
      <w:pPr>
        <w:numPr>
          <w:ilvl w:val="0"/>
          <w:numId w:val="14"/>
        </w:numPr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Applied a structure-based control method for nonlinear systems</w:t>
      </w:r>
      <w:r w:rsidR="00F47D92"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,</w:t>
      </w:r>
      <w:r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implemented in python</w:t>
      </w:r>
      <w:r w:rsidR="00F47D92"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,</w:t>
      </w:r>
      <w:r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to identify putative targets that steer the system to any desired attractor</w:t>
      </w:r>
    </w:p>
    <w:p w14:paraId="4A10708F" w14:textId="77777777" w:rsidR="00B448D7" w:rsidRPr="00783EF5" w:rsidRDefault="00B448D7" w:rsidP="00B448D7">
      <w:pPr>
        <w:numPr>
          <w:ilvl w:val="0"/>
          <w:numId w:val="14"/>
        </w:numP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Conducted virtual screenings using the topology of the network and a signal propagation algorithm to identify concerted perturbations of control targets resulting in reversion of the CL TNBC phenotype </w:t>
      </w:r>
    </w:p>
    <w:p w14:paraId="5C176D90" w14:textId="77777777" w:rsidR="00F85ECA" w:rsidRPr="00783EF5" w:rsidRDefault="00F85ECA" w:rsidP="00F85ECA">
      <w:pPr>
        <w:ind w:left="720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</w:p>
    <w:tbl>
      <w:tblPr>
        <w:tblStyle w:val="TableGrid"/>
        <w:tblW w:w="10914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04"/>
        <w:gridCol w:w="3010"/>
      </w:tblGrid>
      <w:tr w:rsidR="003F3E81" w:rsidRPr="00783EF5" w14:paraId="4ABA5296" w14:textId="77777777" w:rsidTr="0013277F">
        <w:trPr>
          <w:trHeight w:val="89"/>
        </w:trPr>
        <w:tc>
          <w:tcPr>
            <w:tcW w:w="7904" w:type="dxa"/>
          </w:tcPr>
          <w:p w14:paraId="148BC24F" w14:textId="58E85142" w:rsidR="003F3E81" w:rsidRPr="00783EF5" w:rsidRDefault="003F3E81" w:rsidP="00902972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783EF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Metrum</w:t>
            </w:r>
            <w:proofErr w:type="spellEnd"/>
            <w:r w:rsidRPr="00783EF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Research Group</w:t>
            </w: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, Simsbury, CT</w:t>
            </w:r>
          </w:p>
          <w:p w14:paraId="63823F0B" w14:textId="0A4FF4CA" w:rsidR="007E1816" w:rsidRPr="00783EF5" w:rsidRDefault="007E1816" w:rsidP="00902972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Summer Intern</w:t>
            </w:r>
          </w:p>
          <w:p w14:paraId="228475EB" w14:textId="1BC3C534" w:rsidR="003A563F" w:rsidRPr="00783EF5" w:rsidRDefault="003A563F" w:rsidP="0090297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Topic: </w:t>
            </w:r>
            <w:r w:rsidR="009E076B"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</w:t>
            </w: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n open and general maternal-fetal </w:t>
            </w:r>
            <w:proofErr w:type="gramStart"/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physiologically</w:t>
            </w:r>
            <w:r w:rsidR="009E076B"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based</w:t>
            </w:r>
            <w:proofErr w:type="gramEnd"/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pharmacokinetic model for drugs metabolized by cytochromes P450 isoenzymes </w:t>
            </w:r>
          </w:p>
        </w:tc>
        <w:tc>
          <w:tcPr>
            <w:tcW w:w="3010" w:type="dxa"/>
          </w:tcPr>
          <w:p w14:paraId="4EAC8014" w14:textId="1A2EB16C" w:rsidR="003F3E81" w:rsidRPr="00783EF5" w:rsidRDefault="003F3E81" w:rsidP="00902972">
            <w:pPr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June</w:t>
            </w:r>
            <w:r w:rsidR="00831C2C"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  <w:r w:rsidR="006435A0"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August 2018</w:t>
            </w:r>
          </w:p>
        </w:tc>
      </w:tr>
    </w:tbl>
    <w:p w14:paraId="5EA5B97F" w14:textId="77777777" w:rsidR="00B448D7" w:rsidRPr="00783EF5" w:rsidRDefault="00B448D7" w:rsidP="00B448D7">
      <w:pPr>
        <w:numPr>
          <w:ilvl w:val="0"/>
          <w:numId w:val="7"/>
        </w:numPr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Modeled maternal and fetal drug exposures at different gestational ages by incorporating anatomical, biochemical, and physiological changes associated with pregnancy as a system of differential equations using R and </w:t>
      </w:r>
      <w:proofErr w:type="spellStart"/>
      <w:r w:rsidRPr="00783EF5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mrgsolve</w:t>
      </w:r>
      <w:proofErr w:type="spellEnd"/>
    </w:p>
    <w:p w14:paraId="16CA2105" w14:textId="77777777" w:rsidR="00B448D7" w:rsidRPr="00783EF5" w:rsidRDefault="00B448D7" w:rsidP="00B448D7">
      <w:pPr>
        <w:numPr>
          <w:ilvl w:val="0"/>
          <w:numId w:val="7"/>
        </w:numPr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>Performed local sensitivity analysis, optimized model parameters, and validated the model by comparing model predictions to external published data</w:t>
      </w:r>
    </w:p>
    <w:p w14:paraId="075EFA26" w14:textId="77777777" w:rsidR="00A83369" w:rsidRPr="00783EF5" w:rsidRDefault="00A83369" w:rsidP="00A83369">
      <w:pP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</w:p>
    <w:tbl>
      <w:tblPr>
        <w:tblStyle w:val="TableGrid"/>
        <w:tblW w:w="10908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50"/>
        <w:gridCol w:w="2358"/>
      </w:tblGrid>
      <w:tr w:rsidR="003F3E81" w:rsidRPr="00783EF5" w14:paraId="58406E22" w14:textId="77777777" w:rsidTr="00052FC6">
        <w:trPr>
          <w:trHeight w:val="108"/>
        </w:trPr>
        <w:tc>
          <w:tcPr>
            <w:tcW w:w="8550" w:type="dxa"/>
          </w:tcPr>
          <w:p w14:paraId="2507397B" w14:textId="3A993D76" w:rsidR="003F3E81" w:rsidRPr="00783EF5" w:rsidRDefault="007E1816" w:rsidP="00902972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University of Connecticut, </w:t>
            </w:r>
            <w:r w:rsidR="003F3E81"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Department of Molecular and Cellular Biology, Storrs, CT</w:t>
            </w:r>
          </w:p>
          <w:p w14:paraId="77C23FC8" w14:textId="0D965116" w:rsidR="007E1816" w:rsidRPr="00783EF5" w:rsidRDefault="007E1816" w:rsidP="00902972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Undergraduate Research Assistant/Holster Scholar</w:t>
            </w:r>
          </w:p>
          <w:p w14:paraId="0BF62C2F" w14:textId="1886C0E5" w:rsidR="003A563F" w:rsidRPr="00783EF5" w:rsidRDefault="003A563F" w:rsidP="0090297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Topic: The effect of host genetic variability on Epstein Barr Virus (EBV)-derived cancer susceptibility</w:t>
            </w:r>
          </w:p>
        </w:tc>
        <w:tc>
          <w:tcPr>
            <w:tcW w:w="2358" w:type="dxa"/>
          </w:tcPr>
          <w:p w14:paraId="7E09C7BC" w14:textId="37357DFA" w:rsidR="003F3E81" w:rsidRPr="00783EF5" w:rsidRDefault="00831C2C" w:rsidP="0013277F">
            <w:pPr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January -</w:t>
            </w:r>
            <w:r w:rsidR="006435A0"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September 2017</w:t>
            </w:r>
          </w:p>
        </w:tc>
      </w:tr>
    </w:tbl>
    <w:p w14:paraId="73633613" w14:textId="77777777" w:rsidR="00B448D7" w:rsidRPr="00783EF5" w:rsidRDefault="00B448D7" w:rsidP="00B448D7">
      <w:pPr>
        <w:numPr>
          <w:ilvl w:val="0"/>
          <w:numId w:val="8"/>
        </w:numPr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Reviewed relevant literature to identify genes that may impact EBV-derived cancer susceptibility </w:t>
      </w:r>
    </w:p>
    <w:p w14:paraId="401E7335" w14:textId="40287F83" w:rsidR="00B448D7" w:rsidRPr="00783EF5" w:rsidRDefault="009E076B" w:rsidP="00B448D7">
      <w:pPr>
        <w:numPr>
          <w:ilvl w:val="0"/>
          <w:numId w:val="8"/>
        </w:numPr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Used </w:t>
      </w:r>
      <w:r w:rsidR="00B448D7"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>wet lab techniques such as Polymerase Chain Reactions, Gel Electrophoresis, and Sanger Sequencing to sequence the genes of interest in several EBV-derived cancer cell lines</w:t>
      </w:r>
      <w:r w:rsidR="00BA71B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and a non-cancerous EBV control cell line</w:t>
      </w:r>
    </w:p>
    <w:p w14:paraId="6B369F47" w14:textId="70926BFE" w:rsidR="00B448D7" w:rsidRPr="00783EF5" w:rsidRDefault="00B448D7" w:rsidP="00B448D7">
      <w:pPr>
        <w:numPr>
          <w:ilvl w:val="0"/>
          <w:numId w:val="8"/>
        </w:numPr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>Aligned the genetic sequence of target genes to identify common and distinct single nucleotide polymorphisms across EBV-derived cancer</w:t>
      </w:r>
      <w:r w:rsidR="00BA71B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cell lines</w:t>
      </w:r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using the software </w:t>
      </w:r>
      <w:proofErr w:type="spellStart"/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>Geneious</w:t>
      </w:r>
      <w:proofErr w:type="spellEnd"/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and BLAST</w:t>
      </w:r>
    </w:p>
    <w:p w14:paraId="7FF2D596" w14:textId="77777777" w:rsidR="00FF6726" w:rsidRDefault="00FF6726">
      <w:pPr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br w:type="page"/>
      </w:r>
    </w:p>
    <w:p w14:paraId="1BA08CEC" w14:textId="32B57316" w:rsidR="00B448D7" w:rsidRPr="00522EF0" w:rsidRDefault="009A0321" w:rsidP="00522EF0">
      <w:pPr>
        <w:pBdr>
          <w:bottom w:val="single" w:sz="4" w:space="1" w:color="auto"/>
        </w:pBdr>
        <w:rPr>
          <w:i/>
          <w:iCs/>
          <w:color w:val="000000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b/>
          <w:sz w:val="20"/>
          <w:szCs w:val="20"/>
        </w:rPr>
        <w:lastRenderedPageBreak/>
        <w:t>Publications</w:t>
      </w:r>
      <w:r w:rsidR="00522EF0">
        <w:rPr>
          <w:rFonts w:ascii="Times New Roman" w:eastAsia="Times New Roman" w:hAnsi="Times New Roman" w:cs="Times New Roman"/>
          <w:b/>
          <w:sz w:val="20"/>
          <w:szCs w:val="20"/>
        </w:rPr>
        <w:t xml:space="preserve"> and Preprints</w:t>
      </w:r>
    </w:p>
    <w:p w14:paraId="1F4D271E" w14:textId="77777777" w:rsidR="00522EF0" w:rsidRPr="00783EF5" w:rsidRDefault="00522EF0" w:rsidP="00522EF0">
      <w:pPr>
        <w:pStyle w:val="NormalWeb"/>
        <w:spacing w:before="0" w:beforeAutospacing="0" w:after="0" w:afterAutospacing="0"/>
        <w:rPr>
          <w:i/>
          <w:iCs/>
          <w:color w:val="000000"/>
          <w:sz w:val="20"/>
          <w:szCs w:val="20"/>
        </w:rPr>
      </w:pPr>
      <w:r w:rsidRPr="00783EF5">
        <w:rPr>
          <w:color w:val="000000"/>
          <w:sz w:val="20"/>
          <w:szCs w:val="20"/>
        </w:rPr>
        <w:t xml:space="preserve">Crouse, W. L., </w:t>
      </w:r>
      <w:proofErr w:type="spellStart"/>
      <w:r w:rsidRPr="00783EF5">
        <w:rPr>
          <w:color w:val="000000"/>
          <w:sz w:val="20"/>
          <w:szCs w:val="20"/>
        </w:rPr>
        <w:t>Keele</w:t>
      </w:r>
      <w:proofErr w:type="spellEnd"/>
      <w:r w:rsidRPr="00783EF5">
        <w:rPr>
          <w:color w:val="000000"/>
          <w:sz w:val="20"/>
          <w:szCs w:val="20"/>
        </w:rPr>
        <w:t xml:space="preserve">, G. R., Gastonguay, M. S., Churchill, G. A., &amp; </w:t>
      </w:r>
      <w:proofErr w:type="spellStart"/>
      <w:r w:rsidRPr="00783EF5">
        <w:rPr>
          <w:color w:val="000000"/>
          <w:sz w:val="20"/>
          <w:szCs w:val="20"/>
        </w:rPr>
        <w:t>Valdar</w:t>
      </w:r>
      <w:proofErr w:type="spellEnd"/>
      <w:r w:rsidRPr="00783EF5">
        <w:rPr>
          <w:color w:val="000000"/>
          <w:sz w:val="20"/>
          <w:szCs w:val="20"/>
        </w:rPr>
        <w:t xml:space="preserve">, W. (2021). A Bayesian model selection approach to mediation analysis. </w:t>
      </w:r>
      <w:proofErr w:type="spellStart"/>
      <w:r w:rsidRPr="00783EF5">
        <w:rPr>
          <w:i/>
          <w:iCs/>
          <w:color w:val="000000"/>
          <w:sz w:val="20"/>
          <w:szCs w:val="20"/>
        </w:rPr>
        <w:t>BioRxiv</w:t>
      </w:r>
      <w:proofErr w:type="spellEnd"/>
      <w:r w:rsidRPr="00783EF5">
        <w:rPr>
          <w:color w:val="000000"/>
          <w:sz w:val="20"/>
          <w:szCs w:val="20"/>
        </w:rPr>
        <w:t>, 2021.07.19.452969. https://doi.org/10.1101/2021.07.19.452969</w:t>
      </w:r>
    </w:p>
    <w:p w14:paraId="1E3CD892" w14:textId="77777777" w:rsidR="00522EF0" w:rsidRDefault="00522EF0" w:rsidP="00F25C94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</w:p>
    <w:p w14:paraId="57168159" w14:textId="67540B28" w:rsidR="00F25C94" w:rsidRPr="00783EF5" w:rsidRDefault="00F25C94" w:rsidP="00F25C94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proofErr w:type="spellStart"/>
      <w:r w:rsidRPr="00783EF5">
        <w:rPr>
          <w:color w:val="000000"/>
          <w:sz w:val="20"/>
          <w:szCs w:val="20"/>
        </w:rPr>
        <w:t>Utsey</w:t>
      </w:r>
      <w:proofErr w:type="spellEnd"/>
      <w:r w:rsidRPr="00783EF5">
        <w:rPr>
          <w:color w:val="000000"/>
          <w:sz w:val="20"/>
          <w:szCs w:val="20"/>
        </w:rPr>
        <w:t xml:space="preserve">, K., Gastonguay, M. S., Russell, S., </w:t>
      </w:r>
      <w:proofErr w:type="spellStart"/>
      <w:r w:rsidRPr="00783EF5">
        <w:rPr>
          <w:color w:val="000000"/>
          <w:sz w:val="20"/>
          <w:szCs w:val="20"/>
        </w:rPr>
        <w:t>Freling</w:t>
      </w:r>
      <w:proofErr w:type="spellEnd"/>
      <w:r w:rsidRPr="00783EF5">
        <w:rPr>
          <w:color w:val="000000"/>
          <w:sz w:val="20"/>
          <w:szCs w:val="20"/>
        </w:rPr>
        <w:t xml:space="preserve">, R., Riggs, M. M., &amp; </w:t>
      </w:r>
      <w:proofErr w:type="spellStart"/>
      <w:r w:rsidRPr="00783EF5">
        <w:rPr>
          <w:color w:val="000000"/>
          <w:sz w:val="20"/>
          <w:szCs w:val="20"/>
        </w:rPr>
        <w:t>Elmokadem</w:t>
      </w:r>
      <w:proofErr w:type="spellEnd"/>
      <w:r w:rsidRPr="00783EF5">
        <w:rPr>
          <w:color w:val="000000"/>
          <w:sz w:val="20"/>
          <w:szCs w:val="20"/>
        </w:rPr>
        <w:t xml:space="preserve">, A. (2020). Quantification of the Impact of Partition Coefficient Prediction Methods on Physiologically Based Pharmacokinetic Model Output Using a Standardized Tissue Composition. </w:t>
      </w:r>
      <w:r w:rsidRPr="00783EF5">
        <w:rPr>
          <w:i/>
          <w:iCs/>
          <w:color w:val="000000"/>
          <w:sz w:val="20"/>
          <w:szCs w:val="20"/>
        </w:rPr>
        <w:t>Drug Metabolism and Disposition</w:t>
      </w:r>
      <w:r w:rsidRPr="00783EF5">
        <w:rPr>
          <w:color w:val="000000"/>
          <w:sz w:val="20"/>
          <w:szCs w:val="20"/>
        </w:rPr>
        <w:t xml:space="preserve">, </w:t>
      </w:r>
      <w:r w:rsidRPr="00783EF5">
        <w:rPr>
          <w:i/>
          <w:iCs/>
          <w:color w:val="000000"/>
          <w:sz w:val="20"/>
          <w:szCs w:val="20"/>
        </w:rPr>
        <w:t>48</w:t>
      </w:r>
      <w:r w:rsidRPr="00783EF5">
        <w:rPr>
          <w:color w:val="000000"/>
          <w:sz w:val="20"/>
          <w:szCs w:val="20"/>
        </w:rPr>
        <w:t>(10), 903 LP – 916. https://doi.org/10.1124/dmd.120.090498</w:t>
      </w:r>
    </w:p>
    <w:p w14:paraId="49E58904" w14:textId="77777777" w:rsidR="00B448D7" w:rsidRPr="00783EF5" w:rsidRDefault="00B448D7" w:rsidP="00B448D7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</w:p>
    <w:p w14:paraId="0B56AADC" w14:textId="77777777" w:rsidR="00F25C94" w:rsidRPr="00783EF5" w:rsidRDefault="00F25C94" w:rsidP="00F25C94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Zuppa, A. F., Benitez, G. R., Zane, N. R., Curley, M. A. Q., Bradfield, J., </w:t>
      </w:r>
      <w:proofErr w:type="spellStart"/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>Hakonarson</w:t>
      </w:r>
      <w:proofErr w:type="spellEnd"/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H., Gastonguay, M. S., Moorthy, G., </w:t>
      </w:r>
      <w:proofErr w:type="spellStart"/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>Prodell</w:t>
      </w:r>
      <w:proofErr w:type="spellEnd"/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J., &amp; Gastonguay, M. R. (2019). Morphine Dose Optimization in Critically Ill Pediatric Patients </w:t>
      </w:r>
      <w:proofErr w:type="gramStart"/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>With</w:t>
      </w:r>
      <w:proofErr w:type="gramEnd"/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Acute Respiratory Failure. </w:t>
      </w:r>
      <w:r w:rsidRPr="00783EF5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Critical Care Medicine</w:t>
      </w:r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Pr="00783EF5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47</w:t>
      </w:r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>(6), e485–e494. https://doi.org/10.1097/CCM.0000000000003741</w:t>
      </w:r>
    </w:p>
    <w:p w14:paraId="1DFD82DB" w14:textId="77777777" w:rsidR="00B448D7" w:rsidRPr="00783EF5" w:rsidRDefault="00B448D7" w:rsidP="00B448D7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1C3B4F49" w14:textId="0C5852FA" w:rsidR="00F25C94" w:rsidRDefault="00F25C94" w:rsidP="00F25C94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Zuppa, A. F., </w:t>
      </w:r>
      <w:proofErr w:type="spellStart"/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>Conrado</w:t>
      </w:r>
      <w:proofErr w:type="spellEnd"/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D. J., Zane, N. R., Curley, M. A. Q., Bradfield, J., </w:t>
      </w:r>
      <w:proofErr w:type="spellStart"/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>Hakonarson</w:t>
      </w:r>
      <w:proofErr w:type="spellEnd"/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H., Gastonguay, M. S., Moorthy, G., </w:t>
      </w:r>
      <w:proofErr w:type="spellStart"/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>Prodell</w:t>
      </w:r>
      <w:proofErr w:type="spellEnd"/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J., &amp; Gastonguay, M. R. (2019). Midazolam Dose Optimization in Critically Ill Pediatric Patients </w:t>
      </w:r>
      <w:proofErr w:type="gramStart"/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>With</w:t>
      </w:r>
      <w:proofErr w:type="gramEnd"/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Acute Respiratory Failure. </w:t>
      </w:r>
      <w:r w:rsidRPr="00783EF5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Critical Care Medicine</w:t>
      </w:r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Pr="00783EF5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47</w:t>
      </w:r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>(4), e301–e309. https://doi.org/10.1097/CCM.0000000000003638</w:t>
      </w:r>
    </w:p>
    <w:p w14:paraId="1078473C" w14:textId="77777777" w:rsidR="00522EF0" w:rsidRDefault="00522EF0" w:rsidP="00522EF0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0DB00261" w14:textId="389E2524" w:rsidR="00522EF0" w:rsidRPr="00783EF5" w:rsidRDefault="00522EF0" w:rsidP="00522EF0">
      <w:pPr>
        <w:pBdr>
          <w:bottom w:val="single" w:sz="4" w:space="1" w:color="auto"/>
        </w:pBdr>
        <w:tabs>
          <w:tab w:val="left" w:pos="1776"/>
        </w:tabs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Manuscripts in Preparation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</w:p>
    <w:p w14:paraId="2EB1AFDE" w14:textId="5E3348E5" w:rsidR="00522EF0" w:rsidRPr="00522EF0" w:rsidRDefault="00522EF0" w:rsidP="00522EF0">
      <w:pPr>
        <w:pStyle w:val="NormalWeb"/>
        <w:spacing w:before="0" w:beforeAutospacing="0" w:after="0" w:afterAutospacing="0"/>
        <w:rPr>
          <w:i/>
          <w:color w:val="000000"/>
          <w:sz w:val="20"/>
          <w:szCs w:val="20"/>
        </w:rPr>
      </w:pPr>
      <w:r w:rsidRPr="00783EF5">
        <w:rPr>
          <w:color w:val="000000"/>
          <w:sz w:val="20"/>
          <w:szCs w:val="20"/>
        </w:rPr>
        <w:t xml:space="preserve">Gastonguay, M. S., </w:t>
      </w:r>
      <w:proofErr w:type="spellStart"/>
      <w:r w:rsidRPr="00783EF5">
        <w:rPr>
          <w:color w:val="000000"/>
          <w:sz w:val="20"/>
          <w:szCs w:val="20"/>
        </w:rPr>
        <w:t>Keele</w:t>
      </w:r>
      <w:proofErr w:type="spellEnd"/>
      <w:r w:rsidRPr="00783EF5">
        <w:rPr>
          <w:color w:val="000000"/>
          <w:sz w:val="20"/>
          <w:szCs w:val="20"/>
        </w:rPr>
        <w:t xml:space="preserve">, G. R., &amp; Churchill, G. A. (2021). The impact of measurement noise on mediation analysis. </w:t>
      </w:r>
    </w:p>
    <w:p w14:paraId="118BCB4D" w14:textId="77777777" w:rsidR="007C261E" w:rsidRPr="00783EF5" w:rsidRDefault="007C261E" w:rsidP="00587EB4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14:paraId="4E5E04C8" w14:textId="259AFE99" w:rsidR="00587EB4" w:rsidRPr="00783EF5" w:rsidRDefault="00260E0C" w:rsidP="00587EB4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b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b/>
          <w:sz w:val="20"/>
          <w:szCs w:val="20"/>
        </w:rPr>
        <w:t xml:space="preserve">Oral </w:t>
      </w:r>
      <w:r w:rsidR="00587EB4" w:rsidRPr="00783EF5">
        <w:rPr>
          <w:rFonts w:ascii="Times New Roman" w:eastAsia="Times New Roman" w:hAnsi="Times New Roman" w:cs="Times New Roman"/>
          <w:b/>
          <w:sz w:val="20"/>
          <w:szCs w:val="20"/>
        </w:rPr>
        <w:t>Presentations</w:t>
      </w:r>
    </w:p>
    <w:p w14:paraId="384F1A3A" w14:textId="77777777" w:rsidR="00BA0CEB" w:rsidRPr="00783EF5" w:rsidRDefault="00587EB4" w:rsidP="00BA0CEB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 w:rsidRPr="00783EF5">
        <w:rPr>
          <w:bCs/>
          <w:color w:val="000000"/>
          <w:sz w:val="20"/>
          <w:szCs w:val="20"/>
        </w:rPr>
        <w:t>Gastonguay MS,</w:t>
      </w:r>
      <w:r w:rsidRPr="00783EF5">
        <w:rPr>
          <w:color w:val="000000"/>
          <w:sz w:val="20"/>
          <w:szCs w:val="20"/>
        </w:rPr>
        <w:t xml:space="preserve"> Russell S, </w:t>
      </w:r>
      <w:proofErr w:type="spellStart"/>
      <w:r w:rsidRPr="00783EF5">
        <w:rPr>
          <w:color w:val="000000"/>
          <w:sz w:val="20"/>
          <w:szCs w:val="20"/>
        </w:rPr>
        <w:t>Freling</w:t>
      </w:r>
      <w:proofErr w:type="spellEnd"/>
      <w:r w:rsidRPr="00783EF5">
        <w:rPr>
          <w:color w:val="000000"/>
          <w:sz w:val="20"/>
          <w:szCs w:val="20"/>
        </w:rPr>
        <w:t xml:space="preserve"> R, </w:t>
      </w:r>
      <w:proofErr w:type="spellStart"/>
      <w:r w:rsidRPr="00783EF5">
        <w:rPr>
          <w:color w:val="000000"/>
          <w:sz w:val="20"/>
          <w:szCs w:val="20"/>
        </w:rPr>
        <w:t>Utsey</w:t>
      </w:r>
      <w:proofErr w:type="spellEnd"/>
      <w:r w:rsidRPr="00783EF5">
        <w:rPr>
          <w:color w:val="000000"/>
          <w:sz w:val="20"/>
          <w:szCs w:val="20"/>
        </w:rPr>
        <w:t xml:space="preserve"> K, and </w:t>
      </w:r>
      <w:proofErr w:type="spellStart"/>
      <w:r w:rsidRPr="00783EF5">
        <w:rPr>
          <w:color w:val="000000"/>
          <w:sz w:val="20"/>
          <w:szCs w:val="20"/>
        </w:rPr>
        <w:t>Elmokadem</w:t>
      </w:r>
      <w:proofErr w:type="spellEnd"/>
      <w:r w:rsidRPr="00783EF5">
        <w:rPr>
          <w:color w:val="000000"/>
          <w:sz w:val="20"/>
          <w:szCs w:val="20"/>
        </w:rPr>
        <w:t xml:space="preserve"> A, </w:t>
      </w:r>
      <w:r w:rsidRPr="00783EF5">
        <w:rPr>
          <w:i/>
          <w:color w:val="000000"/>
          <w:sz w:val="20"/>
          <w:szCs w:val="20"/>
        </w:rPr>
        <w:t xml:space="preserve">Prediction of maternal-fetal exposures of CYP450-metabolized drugs using physiologic pharmacokinetic modeling implemented in R and </w:t>
      </w:r>
      <w:proofErr w:type="spellStart"/>
      <w:r w:rsidRPr="00783EF5">
        <w:rPr>
          <w:i/>
          <w:color w:val="000000"/>
          <w:sz w:val="20"/>
          <w:szCs w:val="20"/>
        </w:rPr>
        <w:t>mrgsolve</w:t>
      </w:r>
      <w:proofErr w:type="spellEnd"/>
      <w:r w:rsidRPr="00783EF5">
        <w:rPr>
          <w:i/>
          <w:color w:val="000000"/>
          <w:sz w:val="20"/>
          <w:szCs w:val="20"/>
        </w:rPr>
        <w:t xml:space="preserve">., </w:t>
      </w:r>
      <w:r w:rsidRPr="00783EF5">
        <w:rPr>
          <w:color w:val="000000"/>
          <w:sz w:val="20"/>
          <w:szCs w:val="20"/>
        </w:rPr>
        <w:t>R/Pharma Conference, Cambridge, MA, August 23</w:t>
      </w:r>
      <w:r w:rsidRPr="00783EF5">
        <w:rPr>
          <w:color w:val="000000"/>
          <w:sz w:val="20"/>
          <w:szCs w:val="20"/>
          <w:vertAlign w:val="superscript"/>
        </w:rPr>
        <w:t>rd</w:t>
      </w:r>
      <w:r w:rsidRPr="00783EF5">
        <w:rPr>
          <w:color w:val="000000"/>
          <w:sz w:val="20"/>
          <w:szCs w:val="20"/>
        </w:rPr>
        <w:t>, 2019</w:t>
      </w:r>
    </w:p>
    <w:p w14:paraId="234890CC" w14:textId="77777777" w:rsidR="00BA0CEB" w:rsidRPr="00783EF5" w:rsidRDefault="00BA0CEB" w:rsidP="00BA0CEB">
      <w:pPr>
        <w:pStyle w:val="NormalWeb"/>
        <w:spacing w:before="0" w:beforeAutospacing="0" w:after="0" w:afterAutospacing="0"/>
        <w:rPr>
          <w:bCs/>
          <w:color w:val="000000"/>
          <w:sz w:val="20"/>
          <w:szCs w:val="20"/>
        </w:rPr>
      </w:pPr>
    </w:p>
    <w:p w14:paraId="7047743D" w14:textId="77777777" w:rsidR="00BA0CEB" w:rsidRPr="00783EF5" w:rsidRDefault="008A6F6D" w:rsidP="00BA0CEB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 w:rsidRPr="00783EF5">
        <w:rPr>
          <w:bCs/>
          <w:color w:val="000000"/>
          <w:sz w:val="20"/>
          <w:szCs w:val="20"/>
        </w:rPr>
        <w:t>Gastonguay MS,</w:t>
      </w:r>
      <w:r w:rsidRPr="00783EF5">
        <w:rPr>
          <w:color w:val="000000"/>
          <w:sz w:val="20"/>
          <w:szCs w:val="20"/>
        </w:rPr>
        <w:t xml:space="preserve"> </w:t>
      </w:r>
      <w:proofErr w:type="spellStart"/>
      <w:r w:rsidRPr="00783EF5">
        <w:rPr>
          <w:color w:val="000000"/>
          <w:sz w:val="20"/>
          <w:szCs w:val="20"/>
        </w:rPr>
        <w:t>Marazzi</w:t>
      </w:r>
      <w:proofErr w:type="spellEnd"/>
      <w:r w:rsidRPr="00783EF5">
        <w:rPr>
          <w:color w:val="000000"/>
          <w:sz w:val="20"/>
          <w:szCs w:val="20"/>
        </w:rPr>
        <w:t xml:space="preserve"> L, Vera-</w:t>
      </w:r>
      <w:proofErr w:type="spellStart"/>
      <w:r w:rsidRPr="00783EF5">
        <w:rPr>
          <w:color w:val="000000"/>
          <w:sz w:val="20"/>
          <w:szCs w:val="20"/>
        </w:rPr>
        <w:t>Licona</w:t>
      </w:r>
      <w:proofErr w:type="spellEnd"/>
      <w:r w:rsidRPr="00783EF5">
        <w:rPr>
          <w:color w:val="000000"/>
          <w:sz w:val="20"/>
          <w:szCs w:val="20"/>
        </w:rPr>
        <w:t xml:space="preserve"> P, </w:t>
      </w:r>
      <w:r w:rsidRPr="00783EF5">
        <w:rPr>
          <w:i/>
          <w:color w:val="000000"/>
          <w:sz w:val="20"/>
          <w:szCs w:val="20"/>
        </w:rPr>
        <w:t>Identification of Combinations of Targets for Claudin-Low Triple Negative Breast Cancer Reversion,</w:t>
      </w:r>
      <w:r w:rsidRPr="00783EF5">
        <w:rPr>
          <w:color w:val="000000"/>
          <w:sz w:val="20"/>
          <w:szCs w:val="20"/>
        </w:rPr>
        <w:t xml:space="preserve"> UConn Center for Quantitative Medicine, July 30</w:t>
      </w:r>
      <w:r w:rsidRPr="00783EF5">
        <w:rPr>
          <w:color w:val="000000"/>
          <w:sz w:val="20"/>
          <w:szCs w:val="20"/>
          <w:vertAlign w:val="superscript"/>
        </w:rPr>
        <w:t>th</w:t>
      </w:r>
      <w:r w:rsidRPr="00783EF5">
        <w:rPr>
          <w:color w:val="000000"/>
          <w:sz w:val="20"/>
          <w:szCs w:val="20"/>
        </w:rPr>
        <w:t>, 2019</w:t>
      </w:r>
    </w:p>
    <w:p w14:paraId="2BA15E8F" w14:textId="77777777" w:rsidR="00BA0CEB" w:rsidRPr="00783EF5" w:rsidRDefault="00BA0CEB" w:rsidP="00BA0CEB">
      <w:pPr>
        <w:pStyle w:val="NormalWeb"/>
        <w:spacing w:before="0" w:beforeAutospacing="0" w:after="0" w:afterAutospacing="0"/>
        <w:rPr>
          <w:bCs/>
          <w:color w:val="000000"/>
          <w:sz w:val="20"/>
          <w:szCs w:val="20"/>
        </w:rPr>
      </w:pPr>
    </w:p>
    <w:p w14:paraId="435B17B5" w14:textId="77777777" w:rsidR="00BA0CEB" w:rsidRPr="00783EF5" w:rsidRDefault="00157858" w:rsidP="00BA0CEB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 w:rsidRPr="00783EF5">
        <w:rPr>
          <w:bCs/>
          <w:color w:val="000000"/>
          <w:sz w:val="20"/>
          <w:szCs w:val="20"/>
        </w:rPr>
        <w:t>Gastonguay MS,</w:t>
      </w:r>
      <w:r w:rsidRPr="00783EF5">
        <w:rPr>
          <w:color w:val="000000"/>
          <w:sz w:val="20"/>
          <w:szCs w:val="20"/>
        </w:rPr>
        <w:t xml:space="preserve"> </w:t>
      </w:r>
      <w:proofErr w:type="spellStart"/>
      <w:r w:rsidRPr="00783EF5">
        <w:rPr>
          <w:color w:val="000000"/>
          <w:sz w:val="20"/>
          <w:szCs w:val="20"/>
        </w:rPr>
        <w:t>Marazzi</w:t>
      </w:r>
      <w:proofErr w:type="spellEnd"/>
      <w:r w:rsidRPr="00783EF5">
        <w:rPr>
          <w:color w:val="000000"/>
          <w:sz w:val="20"/>
          <w:szCs w:val="20"/>
        </w:rPr>
        <w:t xml:space="preserve"> L, Vera-</w:t>
      </w:r>
      <w:proofErr w:type="spellStart"/>
      <w:r w:rsidRPr="00783EF5">
        <w:rPr>
          <w:color w:val="000000"/>
          <w:sz w:val="20"/>
          <w:szCs w:val="20"/>
        </w:rPr>
        <w:t>Licona</w:t>
      </w:r>
      <w:proofErr w:type="spellEnd"/>
      <w:r w:rsidRPr="00783EF5">
        <w:rPr>
          <w:color w:val="000000"/>
          <w:sz w:val="20"/>
          <w:szCs w:val="20"/>
        </w:rPr>
        <w:t xml:space="preserve"> P, </w:t>
      </w:r>
      <w:r w:rsidRPr="00783EF5">
        <w:rPr>
          <w:i/>
          <w:color w:val="000000"/>
          <w:sz w:val="20"/>
          <w:szCs w:val="20"/>
        </w:rPr>
        <w:t>Identification of Combinations of Targets for Claudin-Low Triple Negative Breast Cancer Reversion,</w:t>
      </w:r>
      <w:r w:rsidRPr="00783EF5">
        <w:rPr>
          <w:color w:val="000000"/>
          <w:sz w:val="20"/>
          <w:szCs w:val="20"/>
        </w:rPr>
        <w:t xml:space="preserve"> UConn Center for Cell Analysis and Modeling </w:t>
      </w:r>
      <w:r w:rsidR="00570918" w:rsidRPr="00783EF5">
        <w:rPr>
          <w:color w:val="000000"/>
          <w:sz w:val="20"/>
          <w:szCs w:val="20"/>
        </w:rPr>
        <w:t xml:space="preserve">Summer </w:t>
      </w:r>
      <w:r w:rsidRPr="00783EF5">
        <w:rPr>
          <w:color w:val="000000"/>
          <w:sz w:val="20"/>
          <w:szCs w:val="20"/>
        </w:rPr>
        <w:t>Seminar</w:t>
      </w:r>
      <w:r w:rsidR="00570918" w:rsidRPr="00783EF5">
        <w:rPr>
          <w:color w:val="000000"/>
          <w:sz w:val="20"/>
          <w:szCs w:val="20"/>
        </w:rPr>
        <w:t>,</w:t>
      </w:r>
      <w:r w:rsidRPr="00783EF5">
        <w:rPr>
          <w:color w:val="000000"/>
          <w:sz w:val="20"/>
          <w:szCs w:val="20"/>
        </w:rPr>
        <w:t xml:space="preserve"> July 26</w:t>
      </w:r>
      <w:r w:rsidRPr="00783EF5">
        <w:rPr>
          <w:color w:val="000000"/>
          <w:sz w:val="20"/>
          <w:szCs w:val="20"/>
          <w:vertAlign w:val="superscript"/>
        </w:rPr>
        <w:t>th</w:t>
      </w:r>
      <w:r w:rsidRPr="00783EF5">
        <w:rPr>
          <w:color w:val="000000"/>
          <w:sz w:val="20"/>
          <w:szCs w:val="20"/>
        </w:rPr>
        <w:t>, 2019</w:t>
      </w:r>
    </w:p>
    <w:p w14:paraId="33E853D7" w14:textId="77777777" w:rsidR="00BA0CEB" w:rsidRPr="00783EF5" w:rsidRDefault="00BA0CEB" w:rsidP="00BA0CEB">
      <w:pPr>
        <w:pStyle w:val="NormalWeb"/>
        <w:spacing w:before="0" w:beforeAutospacing="0" w:after="0" w:afterAutospacing="0"/>
        <w:rPr>
          <w:bCs/>
          <w:color w:val="000000"/>
          <w:sz w:val="20"/>
          <w:szCs w:val="20"/>
        </w:rPr>
      </w:pPr>
    </w:p>
    <w:p w14:paraId="52966AC5" w14:textId="77777777" w:rsidR="00BA0CEB" w:rsidRPr="00783EF5" w:rsidRDefault="00587EB4" w:rsidP="00BA0CEB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 w:rsidRPr="00783EF5">
        <w:rPr>
          <w:bCs/>
          <w:color w:val="000000"/>
          <w:sz w:val="20"/>
          <w:szCs w:val="20"/>
        </w:rPr>
        <w:t>Gastonguay MS,</w:t>
      </w:r>
      <w:r w:rsidRPr="00783EF5">
        <w:rPr>
          <w:color w:val="000000"/>
          <w:sz w:val="20"/>
          <w:szCs w:val="20"/>
        </w:rPr>
        <w:t xml:space="preserve"> Russell S, </w:t>
      </w:r>
      <w:proofErr w:type="spellStart"/>
      <w:r w:rsidRPr="00783EF5">
        <w:rPr>
          <w:color w:val="000000"/>
          <w:sz w:val="20"/>
          <w:szCs w:val="20"/>
        </w:rPr>
        <w:t>Freling</w:t>
      </w:r>
      <w:proofErr w:type="spellEnd"/>
      <w:r w:rsidRPr="00783EF5">
        <w:rPr>
          <w:color w:val="000000"/>
          <w:sz w:val="20"/>
          <w:szCs w:val="20"/>
        </w:rPr>
        <w:t xml:space="preserve"> R, </w:t>
      </w:r>
      <w:proofErr w:type="spellStart"/>
      <w:r w:rsidRPr="00783EF5">
        <w:rPr>
          <w:color w:val="000000"/>
          <w:sz w:val="20"/>
          <w:szCs w:val="20"/>
        </w:rPr>
        <w:t>Utsey</w:t>
      </w:r>
      <w:proofErr w:type="spellEnd"/>
      <w:r w:rsidRPr="00783EF5">
        <w:rPr>
          <w:color w:val="000000"/>
          <w:sz w:val="20"/>
          <w:szCs w:val="20"/>
        </w:rPr>
        <w:t xml:space="preserve"> K, and </w:t>
      </w:r>
      <w:proofErr w:type="spellStart"/>
      <w:r w:rsidRPr="00783EF5">
        <w:rPr>
          <w:color w:val="000000"/>
          <w:sz w:val="20"/>
          <w:szCs w:val="20"/>
        </w:rPr>
        <w:t>Elmokadem</w:t>
      </w:r>
      <w:proofErr w:type="spellEnd"/>
      <w:r w:rsidRPr="00783EF5">
        <w:rPr>
          <w:color w:val="000000"/>
          <w:sz w:val="20"/>
          <w:szCs w:val="20"/>
        </w:rPr>
        <w:t xml:space="preserve"> A, </w:t>
      </w:r>
      <w:r w:rsidRPr="00783EF5">
        <w:rPr>
          <w:i/>
          <w:color w:val="000000"/>
          <w:sz w:val="20"/>
          <w:szCs w:val="20"/>
        </w:rPr>
        <w:t xml:space="preserve">Development of an Open and General Physiologically Based Pharmacokinetic Model to Predict Maternal-Fetal Exposures for Drugs Metabolized by CYP Isoenzymes, </w:t>
      </w:r>
      <w:r w:rsidRPr="00783EF5">
        <w:rPr>
          <w:color w:val="000000"/>
          <w:sz w:val="20"/>
          <w:szCs w:val="20"/>
        </w:rPr>
        <w:t>R/Medicine Conference, New Haven, CT, September 8</w:t>
      </w:r>
      <w:r w:rsidRPr="00783EF5">
        <w:rPr>
          <w:color w:val="000000"/>
          <w:sz w:val="20"/>
          <w:szCs w:val="20"/>
          <w:vertAlign w:val="superscript"/>
        </w:rPr>
        <w:t>th</w:t>
      </w:r>
      <w:r w:rsidRPr="00783EF5">
        <w:rPr>
          <w:color w:val="000000"/>
          <w:sz w:val="20"/>
          <w:szCs w:val="20"/>
        </w:rPr>
        <w:t>, 2018</w:t>
      </w:r>
    </w:p>
    <w:p w14:paraId="404929AF" w14:textId="77777777" w:rsidR="00BA0CEB" w:rsidRPr="00783EF5" w:rsidRDefault="00BA0CEB" w:rsidP="00BA0CEB">
      <w:pPr>
        <w:pStyle w:val="NormalWeb"/>
        <w:spacing w:before="0" w:beforeAutospacing="0" w:after="0" w:afterAutospacing="0"/>
        <w:rPr>
          <w:bCs/>
          <w:color w:val="000000"/>
          <w:sz w:val="20"/>
          <w:szCs w:val="20"/>
        </w:rPr>
      </w:pPr>
    </w:p>
    <w:p w14:paraId="6900520C" w14:textId="6F8AF0EA" w:rsidR="00E24607" w:rsidRPr="00783EF5" w:rsidRDefault="00587EB4" w:rsidP="00BA0CEB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 w:rsidRPr="00783EF5">
        <w:rPr>
          <w:bCs/>
          <w:color w:val="000000"/>
          <w:sz w:val="20"/>
          <w:szCs w:val="20"/>
        </w:rPr>
        <w:t>Gastonguay MS,</w:t>
      </w:r>
      <w:r w:rsidRPr="00783EF5">
        <w:rPr>
          <w:color w:val="000000"/>
          <w:sz w:val="20"/>
          <w:szCs w:val="20"/>
        </w:rPr>
        <w:t xml:space="preserve"> </w:t>
      </w:r>
      <w:r w:rsidRPr="00783EF5">
        <w:rPr>
          <w:i/>
          <w:color w:val="000000"/>
          <w:sz w:val="20"/>
          <w:szCs w:val="20"/>
        </w:rPr>
        <w:t>The Effect of Host Genetic Variability on Epstein Barr Virus-derived cancer susceptibility,</w:t>
      </w:r>
      <w:r w:rsidRPr="00783EF5">
        <w:rPr>
          <w:color w:val="000000"/>
          <w:sz w:val="20"/>
          <w:szCs w:val="20"/>
        </w:rPr>
        <w:t xml:space="preserve"> UConn Holster Scholar </w:t>
      </w:r>
      <w:r w:rsidR="007F515E" w:rsidRPr="00783EF5">
        <w:rPr>
          <w:color w:val="000000"/>
          <w:sz w:val="20"/>
          <w:szCs w:val="20"/>
        </w:rPr>
        <w:t>Symposium, October</w:t>
      </w:r>
      <w:r w:rsidR="007346EB" w:rsidRPr="00783EF5">
        <w:rPr>
          <w:color w:val="000000"/>
          <w:sz w:val="20"/>
          <w:szCs w:val="20"/>
        </w:rPr>
        <w:t xml:space="preserve"> </w:t>
      </w:r>
      <w:r w:rsidRPr="00783EF5">
        <w:rPr>
          <w:color w:val="000000"/>
          <w:sz w:val="20"/>
          <w:szCs w:val="20"/>
        </w:rPr>
        <w:t>2017</w:t>
      </w:r>
    </w:p>
    <w:p w14:paraId="7B3C1F03" w14:textId="77777777" w:rsidR="00E24607" w:rsidRPr="00783EF5" w:rsidRDefault="00E24607" w:rsidP="00115BC8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</w:p>
    <w:p w14:paraId="29A72EAD" w14:textId="274C7A6E" w:rsidR="00260E0C" w:rsidRPr="00783EF5" w:rsidRDefault="00260E0C" w:rsidP="00260E0C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b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b/>
          <w:sz w:val="20"/>
          <w:szCs w:val="20"/>
        </w:rPr>
        <w:t>Poster Presentations</w:t>
      </w:r>
    </w:p>
    <w:p w14:paraId="1F9D5F25" w14:textId="219A4D7A" w:rsidR="007F515E" w:rsidRPr="00783EF5" w:rsidRDefault="007F515E" w:rsidP="00260E0C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 w:rsidRPr="00783EF5">
        <w:rPr>
          <w:bCs/>
          <w:color w:val="000000"/>
          <w:sz w:val="20"/>
          <w:szCs w:val="20"/>
        </w:rPr>
        <w:t>Gastonguay MS,</w:t>
      </w:r>
      <w:r w:rsidRPr="00783EF5">
        <w:rPr>
          <w:color w:val="000000"/>
          <w:sz w:val="20"/>
          <w:szCs w:val="20"/>
        </w:rPr>
        <w:t xml:space="preserve"> </w:t>
      </w:r>
      <w:proofErr w:type="spellStart"/>
      <w:r w:rsidRPr="00783EF5">
        <w:rPr>
          <w:color w:val="000000"/>
          <w:sz w:val="20"/>
          <w:szCs w:val="20"/>
        </w:rPr>
        <w:t>Marazzi</w:t>
      </w:r>
      <w:proofErr w:type="spellEnd"/>
      <w:r w:rsidRPr="00783EF5">
        <w:rPr>
          <w:color w:val="000000"/>
          <w:sz w:val="20"/>
          <w:szCs w:val="20"/>
        </w:rPr>
        <w:t xml:space="preserve"> L, Vera-</w:t>
      </w:r>
      <w:proofErr w:type="spellStart"/>
      <w:r w:rsidRPr="00783EF5">
        <w:rPr>
          <w:color w:val="000000"/>
          <w:sz w:val="20"/>
          <w:szCs w:val="20"/>
        </w:rPr>
        <w:t>Licona</w:t>
      </w:r>
      <w:proofErr w:type="spellEnd"/>
      <w:r w:rsidRPr="00783EF5">
        <w:rPr>
          <w:color w:val="000000"/>
          <w:sz w:val="20"/>
          <w:szCs w:val="20"/>
        </w:rPr>
        <w:t xml:space="preserve"> P, </w:t>
      </w:r>
      <w:r w:rsidRPr="00783EF5">
        <w:rPr>
          <w:i/>
          <w:color w:val="000000"/>
          <w:sz w:val="20"/>
          <w:szCs w:val="20"/>
        </w:rPr>
        <w:t>Identification of Combinations of</w:t>
      </w:r>
      <w:r w:rsidR="006A5C17" w:rsidRPr="00783EF5">
        <w:rPr>
          <w:i/>
          <w:color w:val="000000"/>
          <w:sz w:val="20"/>
          <w:szCs w:val="20"/>
        </w:rPr>
        <w:t xml:space="preserve"> Pharmacologic</w:t>
      </w:r>
      <w:r w:rsidRPr="00783EF5">
        <w:rPr>
          <w:i/>
          <w:color w:val="000000"/>
          <w:sz w:val="20"/>
          <w:szCs w:val="20"/>
        </w:rPr>
        <w:t xml:space="preserve"> Targets for Claudin-Low Triple Negative Breast Cancer Reversion,</w:t>
      </w:r>
      <w:r w:rsidRPr="00783EF5">
        <w:rPr>
          <w:color w:val="000000"/>
          <w:sz w:val="20"/>
          <w:szCs w:val="20"/>
        </w:rPr>
        <w:t xml:space="preserve"> International Society of Pharmacometrics Quantitative Systems </w:t>
      </w:r>
      <w:r w:rsidR="00494638" w:rsidRPr="00783EF5">
        <w:rPr>
          <w:color w:val="000000"/>
          <w:sz w:val="20"/>
          <w:szCs w:val="20"/>
        </w:rPr>
        <w:t>Pharmacology</w:t>
      </w:r>
      <w:r w:rsidRPr="00783EF5">
        <w:rPr>
          <w:color w:val="000000"/>
          <w:sz w:val="20"/>
          <w:szCs w:val="20"/>
        </w:rPr>
        <w:t xml:space="preserve"> </w:t>
      </w:r>
      <w:r w:rsidR="00494638" w:rsidRPr="00783EF5">
        <w:rPr>
          <w:color w:val="000000"/>
          <w:sz w:val="20"/>
          <w:szCs w:val="20"/>
        </w:rPr>
        <w:t>Student Symposium, April 28</w:t>
      </w:r>
      <w:r w:rsidR="00494638" w:rsidRPr="00783EF5">
        <w:rPr>
          <w:color w:val="000000"/>
          <w:sz w:val="20"/>
          <w:szCs w:val="20"/>
          <w:vertAlign w:val="superscript"/>
        </w:rPr>
        <w:t>th</w:t>
      </w:r>
      <w:r w:rsidR="00494638" w:rsidRPr="00783EF5">
        <w:rPr>
          <w:color w:val="000000"/>
          <w:sz w:val="20"/>
          <w:szCs w:val="20"/>
        </w:rPr>
        <w:t>, 2021</w:t>
      </w:r>
    </w:p>
    <w:p w14:paraId="22F4ACFE" w14:textId="77777777" w:rsidR="007F515E" w:rsidRPr="00783EF5" w:rsidRDefault="007F515E" w:rsidP="00260E0C">
      <w:pPr>
        <w:pStyle w:val="NormalWeb"/>
        <w:spacing w:before="0" w:beforeAutospacing="0" w:after="0" w:afterAutospacing="0"/>
        <w:rPr>
          <w:bCs/>
          <w:color w:val="000000"/>
          <w:sz w:val="20"/>
          <w:szCs w:val="20"/>
        </w:rPr>
      </w:pPr>
    </w:p>
    <w:p w14:paraId="7AED93E6" w14:textId="1F0BCE43" w:rsidR="00967BEB" w:rsidRPr="00783EF5" w:rsidRDefault="006E3C1A" w:rsidP="00260E0C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 w:rsidRPr="00783EF5">
        <w:rPr>
          <w:bCs/>
          <w:color w:val="000000"/>
          <w:sz w:val="20"/>
          <w:szCs w:val="20"/>
        </w:rPr>
        <w:t>Gastonguay MS,</w:t>
      </w:r>
      <w:r w:rsidRPr="00783EF5">
        <w:rPr>
          <w:color w:val="000000"/>
          <w:sz w:val="20"/>
          <w:szCs w:val="20"/>
        </w:rPr>
        <w:t xml:space="preserve"> </w:t>
      </w:r>
      <w:proofErr w:type="spellStart"/>
      <w:r w:rsidRPr="00783EF5">
        <w:rPr>
          <w:color w:val="000000"/>
          <w:sz w:val="20"/>
          <w:szCs w:val="20"/>
        </w:rPr>
        <w:t>Marazzi</w:t>
      </w:r>
      <w:proofErr w:type="spellEnd"/>
      <w:r w:rsidRPr="00783EF5">
        <w:rPr>
          <w:color w:val="000000"/>
          <w:sz w:val="20"/>
          <w:szCs w:val="20"/>
        </w:rPr>
        <w:t xml:space="preserve"> L, Vera-</w:t>
      </w:r>
      <w:proofErr w:type="spellStart"/>
      <w:r w:rsidRPr="00783EF5">
        <w:rPr>
          <w:color w:val="000000"/>
          <w:sz w:val="20"/>
          <w:szCs w:val="20"/>
        </w:rPr>
        <w:t>Licona</w:t>
      </w:r>
      <w:proofErr w:type="spellEnd"/>
      <w:r w:rsidRPr="00783EF5">
        <w:rPr>
          <w:color w:val="000000"/>
          <w:sz w:val="20"/>
          <w:szCs w:val="20"/>
        </w:rPr>
        <w:t xml:space="preserve"> P, </w:t>
      </w:r>
      <w:r w:rsidRPr="00783EF5">
        <w:rPr>
          <w:i/>
          <w:color w:val="000000"/>
          <w:sz w:val="20"/>
          <w:szCs w:val="20"/>
        </w:rPr>
        <w:t>Identification of Combinations of Targets for Claudin-Low Triple Negative Breast Cancer Reversion,</w:t>
      </w:r>
      <w:r w:rsidRPr="00783EF5">
        <w:rPr>
          <w:color w:val="000000"/>
          <w:sz w:val="20"/>
          <w:szCs w:val="20"/>
        </w:rPr>
        <w:t xml:space="preserve"> Joint Meeting in Mathematics, Denver</w:t>
      </w:r>
      <w:r w:rsidR="007346EB" w:rsidRPr="00783EF5">
        <w:rPr>
          <w:color w:val="000000"/>
          <w:sz w:val="20"/>
          <w:szCs w:val="20"/>
        </w:rPr>
        <w:t xml:space="preserve">, </w:t>
      </w:r>
      <w:r w:rsidRPr="00783EF5">
        <w:rPr>
          <w:color w:val="000000"/>
          <w:sz w:val="20"/>
          <w:szCs w:val="20"/>
        </w:rPr>
        <w:t>CO, January 15</w:t>
      </w:r>
      <w:r w:rsidRPr="00783EF5">
        <w:rPr>
          <w:color w:val="000000"/>
          <w:sz w:val="20"/>
          <w:szCs w:val="20"/>
          <w:vertAlign w:val="superscript"/>
        </w:rPr>
        <w:t>th</w:t>
      </w:r>
      <w:r w:rsidRPr="00783EF5">
        <w:rPr>
          <w:color w:val="000000"/>
          <w:sz w:val="20"/>
          <w:szCs w:val="20"/>
        </w:rPr>
        <w:t xml:space="preserve"> – 18</w:t>
      </w:r>
      <w:r w:rsidRPr="00783EF5">
        <w:rPr>
          <w:color w:val="000000"/>
          <w:sz w:val="20"/>
          <w:szCs w:val="20"/>
          <w:vertAlign w:val="superscript"/>
        </w:rPr>
        <w:t>th</w:t>
      </w:r>
      <w:r w:rsidRPr="00783EF5">
        <w:rPr>
          <w:color w:val="000000"/>
          <w:sz w:val="20"/>
          <w:szCs w:val="20"/>
        </w:rPr>
        <w:t>, 20</w:t>
      </w:r>
      <w:r w:rsidR="00396651" w:rsidRPr="00783EF5">
        <w:rPr>
          <w:color w:val="000000"/>
          <w:sz w:val="20"/>
          <w:szCs w:val="20"/>
        </w:rPr>
        <w:t>20</w:t>
      </w:r>
    </w:p>
    <w:p w14:paraId="379F93C3" w14:textId="070E2917" w:rsidR="007346EB" w:rsidRPr="00783EF5" w:rsidRDefault="007346EB" w:rsidP="00260E0C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</w:p>
    <w:p w14:paraId="6A7E23F6" w14:textId="2DCE7907" w:rsidR="007346EB" w:rsidRPr="00783EF5" w:rsidRDefault="007346EB" w:rsidP="00260E0C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 w:rsidRPr="00783EF5">
        <w:rPr>
          <w:bCs/>
          <w:color w:val="000000"/>
          <w:sz w:val="20"/>
          <w:szCs w:val="20"/>
        </w:rPr>
        <w:t>Gastonguay MS,</w:t>
      </w:r>
      <w:r w:rsidRPr="00783EF5">
        <w:rPr>
          <w:color w:val="000000"/>
          <w:sz w:val="20"/>
          <w:szCs w:val="20"/>
        </w:rPr>
        <w:t xml:space="preserve"> Russell S, </w:t>
      </w:r>
      <w:proofErr w:type="spellStart"/>
      <w:r w:rsidRPr="00783EF5">
        <w:rPr>
          <w:color w:val="000000"/>
          <w:sz w:val="20"/>
          <w:szCs w:val="20"/>
        </w:rPr>
        <w:t>Freling</w:t>
      </w:r>
      <w:proofErr w:type="spellEnd"/>
      <w:r w:rsidRPr="00783EF5">
        <w:rPr>
          <w:color w:val="000000"/>
          <w:sz w:val="20"/>
          <w:szCs w:val="20"/>
        </w:rPr>
        <w:t xml:space="preserve"> R, </w:t>
      </w:r>
      <w:proofErr w:type="spellStart"/>
      <w:r w:rsidRPr="00783EF5">
        <w:rPr>
          <w:color w:val="000000"/>
          <w:sz w:val="20"/>
          <w:szCs w:val="20"/>
        </w:rPr>
        <w:t>Utsey</w:t>
      </w:r>
      <w:proofErr w:type="spellEnd"/>
      <w:r w:rsidRPr="00783EF5">
        <w:rPr>
          <w:color w:val="000000"/>
          <w:sz w:val="20"/>
          <w:szCs w:val="20"/>
        </w:rPr>
        <w:t xml:space="preserve"> K, and </w:t>
      </w:r>
      <w:proofErr w:type="spellStart"/>
      <w:r w:rsidRPr="00783EF5">
        <w:rPr>
          <w:color w:val="000000"/>
          <w:sz w:val="20"/>
          <w:szCs w:val="20"/>
        </w:rPr>
        <w:t>Elmokadem</w:t>
      </w:r>
      <w:proofErr w:type="spellEnd"/>
      <w:r w:rsidRPr="00783EF5">
        <w:rPr>
          <w:color w:val="000000"/>
          <w:sz w:val="20"/>
          <w:szCs w:val="20"/>
        </w:rPr>
        <w:t xml:space="preserve"> A, </w:t>
      </w:r>
      <w:r w:rsidRPr="00783EF5">
        <w:rPr>
          <w:i/>
          <w:color w:val="000000"/>
          <w:sz w:val="20"/>
          <w:szCs w:val="20"/>
        </w:rPr>
        <w:t xml:space="preserve">Development of an Open-source </w:t>
      </w:r>
      <w:proofErr w:type="gramStart"/>
      <w:r w:rsidRPr="00783EF5">
        <w:rPr>
          <w:i/>
          <w:color w:val="000000"/>
          <w:sz w:val="20"/>
          <w:szCs w:val="20"/>
        </w:rPr>
        <w:t>Physiologically-Based</w:t>
      </w:r>
      <w:proofErr w:type="gramEnd"/>
      <w:r w:rsidRPr="00783EF5">
        <w:rPr>
          <w:i/>
          <w:color w:val="000000"/>
          <w:sz w:val="20"/>
          <w:szCs w:val="20"/>
        </w:rPr>
        <w:t xml:space="preserve"> Pharmacokinetic Model to Predict Maternal-Fetal Exposures of CYP450-Metabolized Drugs, </w:t>
      </w:r>
      <w:r w:rsidRPr="00783EF5">
        <w:rPr>
          <w:color w:val="000000"/>
          <w:sz w:val="20"/>
          <w:szCs w:val="20"/>
        </w:rPr>
        <w:t>International Society of Pharmacometrics Regional Quantitative Systems Pharmacology Day, Princeton, NJ, July 16</w:t>
      </w:r>
      <w:r w:rsidRPr="00783EF5">
        <w:rPr>
          <w:color w:val="000000"/>
          <w:sz w:val="20"/>
          <w:szCs w:val="20"/>
          <w:vertAlign w:val="superscript"/>
        </w:rPr>
        <w:t>th,</w:t>
      </w:r>
      <w:r w:rsidRPr="00783EF5">
        <w:rPr>
          <w:color w:val="000000"/>
          <w:sz w:val="20"/>
          <w:szCs w:val="20"/>
        </w:rPr>
        <w:t xml:space="preserve"> 2019</w:t>
      </w:r>
    </w:p>
    <w:p w14:paraId="454B07FC" w14:textId="763D6BE3" w:rsidR="007346EB" w:rsidRPr="00783EF5" w:rsidRDefault="007346EB" w:rsidP="00260E0C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</w:p>
    <w:p w14:paraId="1692BB94" w14:textId="710D9342" w:rsidR="00B448D7" w:rsidRPr="00783EF5" w:rsidRDefault="007346EB" w:rsidP="00260E0C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 w:rsidRPr="00783EF5">
        <w:rPr>
          <w:bCs/>
          <w:color w:val="000000"/>
          <w:sz w:val="20"/>
          <w:szCs w:val="20"/>
        </w:rPr>
        <w:t>Gastonguay MS,</w:t>
      </w:r>
      <w:r w:rsidRPr="00783EF5">
        <w:rPr>
          <w:color w:val="000000"/>
          <w:sz w:val="20"/>
          <w:szCs w:val="20"/>
        </w:rPr>
        <w:t xml:space="preserve"> Russell S, </w:t>
      </w:r>
      <w:proofErr w:type="spellStart"/>
      <w:r w:rsidRPr="00783EF5">
        <w:rPr>
          <w:color w:val="000000"/>
          <w:sz w:val="20"/>
          <w:szCs w:val="20"/>
        </w:rPr>
        <w:t>Freling</w:t>
      </w:r>
      <w:proofErr w:type="spellEnd"/>
      <w:r w:rsidRPr="00783EF5">
        <w:rPr>
          <w:color w:val="000000"/>
          <w:sz w:val="20"/>
          <w:szCs w:val="20"/>
        </w:rPr>
        <w:t xml:space="preserve"> R, </w:t>
      </w:r>
      <w:proofErr w:type="spellStart"/>
      <w:r w:rsidRPr="00783EF5">
        <w:rPr>
          <w:color w:val="000000"/>
          <w:sz w:val="20"/>
          <w:szCs w:val="20"/>
        </w:rPr>
        <w:t>Utsey</w:t>
      </w:r>
      <w:proofErr w:type="spellEnd"/>
      <w:r w:rsidRPr="00783EF5">
        <w:rPr>
          <w:color w:val="000000"/>
          <w:sz w:val="20"/>
          <w:szCs w:val="20"/>
        </w:rPr>
        <w:t xml:space="preserve"> K, and </w:t>
      </w:r>
      <w:proofErr w:type="spellStart"/>
      <w:r w:rsidRPr="00783EF5">
        <w:rPr>
          <w:color w:val="000000"/>
          <w:sz w:val="20"/>
          <w:szCs w:val="20"/>
        </w:rPr>
        <w:t>Elmokadem</w:t>
      </w:r>
      <w:proofErr w:type="spellEnd"/>
      <w:r w:rsidRPr="00783EF5">
        <w:rPr>
          <w:color w:val="000000"/>
          <w:sz w:val="20"/>
          <w:szCs w:val="20"/>
        </w:rPr>
        <w:t xml:space="preserve"> A, </w:t>
      </w:r>
      <w:r w:rsidRPr="00783EF5">
        <w:rPr>
          <w:i/>
          <w:color w:val="000000"/>
          <w:sz w:val="20"/>
          <w:szCs w:val="20"/>
        </w:rPr>
        <w:t xml:space="preserve">Development of an Open-source </w:t>
      </w:r>
      <w:proofErr w:type="gramStart"/>
      <w:r w:rsidRPr="00783EF5">
        <w:rPr>
          <w:i/>
          <w:color w:val="000000"/>
          <w:sz w:val="20"/>
          <w:szCs w:val="20"/>
        </w:rPr>
        <w:t>Physiologically-Based</w:t>
      </w:r>
      <w:proofErr w:type="gramEnd"/>
      <w:r w:rsidRPr="00783EF5">
        <w:rPr>
          <w:i/>
          <w:color w:val="000000"/>
          <w:sz w:val="20"/>
          <w:szCs w:val="20"/>
        </w:rPr>
        <w:t xml:space="preserve"> Pharmacokinetic Model to Predict Maternal-Fetal Exposures of CYP450-Metabolized Drugs, </w:t>
      </w:r>
      <w:r w:rsidRPr="00783EF5">
        <w:rPr>
          <w:color w:val="000000"/>
          <w:sz w:val="20"/>
          <w:szCs w:val="20"/>
        </w:rPr>
        <w:t>University of Connecticut Frontiers in Undergraduate Research, April</w:t>
      </w:r>
      <w:r w:rsidRPr="00783EF5">
        <w:rPr>
          <w:color w:val="000000"/>
          <w:sz w:val="20"/>
          <w:szCs w:val="20"/>
          <w:vertAlign w:val="superscript"/>
        </w:rPr>
        <w:t>,</w:t>
      </w:r>
      <w:r w:rsidRPr="00783EF5">
        <w:rPr>
          <w:color w:val="000000"/>
          <w:sz w:val="20"/>
          <w:szCs w:val="20"/>
        </w:rPr>
        <w:t xml:space="preserve"> 2019</w:t>
      </w:r>
    </w:p>
    <w:p w14:paraId="37012579" w14:textId="5AD7D814" w:rsidR="00B448D7" w:rsidRPr="00783EF5" w:rsidRDefault="00B448D7" w:rsidP="003F3E81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</w:p>
    <w:p w14:paraId="1945F949" w14:textId="1632D424" w:rsidR="003F3E81" w:rsidRPr="00783EF5" w:rsidRDefault="003F3E81" w:rsidP="003F3E81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Fellowships and Grants</w:t>
      </w:r>
    </w:p>
    <w:tbl>
      <w:tblPr>
        <w:tblStyle w:val="TableGrid"/>
        <w:tblW w:w="10985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55"/>
        <w:gridCol w:w="1530"/>
      </w:tblGrid>
      <w:tr w:rsidR="003F3E81" w:rsidRPr="00783EF5" w14:paraId="6AFB0BD1" w14:textId="77777777" w:rsidTr="004A607B">
        <w:tc>
          <w:tcPr>
            <w:tcW w:w="9455" w:type="dxa"/>
          </w:tcPr>
          <w:p w14:paraId="2C792C7A" w14:textId="17A793D0" w:rsidR="003F3E81" w:rsidRPr="00783EF5" w:rsidRDefault="003F3E81" w:rsidP="00902972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Summer Undergraduate Research Fund (SURF) Trimble Family Award</w:t>
            </w:r>
          </w:p>
          <w:p w14:paraId="3FAC1EAF" w14:textId="77777777" w:rsidR="003F3E81" w:rsidRPr="00783EF5" w:rsidRDefault="003F3E81" w:rsidP="00902972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University of Connecticut Office of Undergraduate Research ($4,000)</w:t>
            </w:r>
          </w:p>
        </w:tc>
        <w:tc>
          <w:tcPr>
            <w:tcW w:w="1530" w:type="dxa"/>
          </w:tcPr>
          <w:p w14:paraId="4921FBA9" w14:textId="16EAFC72" w:rsidR="003F3E81" w:rsidRPr="00783EF5" w:rsidRDefault="003F3E81" w:rsidP="0090297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May 2019</w:t>
            </w:r>
          </w:p>
          <w:p w14:paraId="37C0654D" w14:textId="77777777" w:rsidR="003F3E81" w:rsidRPr="00783EF5" w:rsidRDefault="003F3E81" w:rsidP="00902972">
            <w:pPr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3F3E81" w:rsidRPr="00783EF5" w14:paraId="71074B12" w14:textId="77777777" w:rsidTr="004A607B">
        <w:tc>
          <w:tcPr>
            <w:tcW w:w="9455" w:type="dxa"/>
          </w:tcPr>
          <w:p w14:paraId="05D0D6F5" w14:textId="7334CAAF" w:rsidR="004A607B" w:rsidRPr="00783EF5" w:rsidRDefault="003F3E81" w:rsidP="00902972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Holster Scholar</w:t>
            </w:r>
          </w:p>
          <w:p w14:paraId="3C0150C1" w14:textId="0676A0EA" w:rsidR="003F3E81" w:rsidRPr="00783EF5" w:rsidRDefault="004A607B" w:rsidP="00902972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</w:t>
            </w:r>
            <w:r w:rsidR="003F3E81"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University of Connecticut Honors Program ($4,000)</w:t>
            </w:r>
          </w:p>
        </w:tc>
        <w:tc>
          <w:tcPr>
            <w:tcW w:w="1530" w:type="dxa"/>
          </w:tcPr>
          <w:p w14:paraId="1983D176" w14:textId="4FE34C92" w:rsidR="003F3E81" w:rsidRPr="00783EF5" w:rsidRDefault="003F3E81" w:rsidP="00902972">
            <w:pPr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May 2017</w:t>
            </w:r>
          </w:p>
        </w:tc>
      </w:tr>
    </w:tbl>
    <w:p w14:paraId="3FD7DC03" w14:textId="77777777" w:rsidR="003F3E81" w:rsidRPr="00783EF5" w:rsidRDefault="003F3E81" w:rsidP="003F3E81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7203D46" w14:textId="77777777" w:rsidR="003F3E81" w:rsidRPr="00783EF5" w:rsidRDefault="003F3E81" w:rsidP="003F3E81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lastRenderedPageBreak/>
        <w:t>Honors and Awards</w:t>
      </w:r>
    </w:p>
    <w:tbl>
      <w:tblPr>
        <w:tblStyle w:val="TableGrid"/>
        <w:tblW w:w="10899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30"/>
        <w:gridCol w:w="2169"/>
      </w:tblGrid>
      <w:tr w:rsidR="00140EE9" w:rsidRPr="00783EF5" w14:paraId="774DA7BB" w14:textId="77777777" w:rsidTr="00260E0C">
        <w:trPr>
          <w:trHeight w:val="225"/>
        </w:trPr>
        <w:tc>
          <w:tcPr>
            <w:tcW w:w="8730" w:type="dxa"/>
          </w:tcPr>
          <w:p w14:paraId="05E63CA8" w14:textId="7E02A1BD" w:rsidR="00140EE9" w:rsidRPr="00783EF5" w:rsidRDefault="00140EE9" w:rsidP="00140EE9">
            <w:pP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Blue Ribbon Poster Award,</w:t>
            </w:r>
            <w:r w:rsidRPr="00783EF5">
              <w:rPr>
                <w:rFonts w:ascii="Times New Roman" w:eastAsia="Times New Roman" w:hAnsi="Times New Roman" w:cs="Times New Roman"/>
                <w:b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260E0C" w:rsidRPr="00783EF5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ISoP</w:t>
            </w:r>
            <w:proofErr w:type="spellEnd"/>
            <w:r w:rsidRPr="00783EF5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 xml:space="preserve"> Quantitative Systems Pharmacology Student Symposium</w:t>
            </w:r>
          </w:p>
        </w:tc>
        <w:tc>
          <w:tcPr>
            <w:tcW w:w="2169" w:type="dxa"/>
          </w:tcPr>
          <w:p w14:paraId="6CB1AD2E" w14:textId="2BFDDA17" w:rsidR="00140EE9" w:rsidRPr="00783EF5" w:rsidRDefault="00EB07B1" w:rsidP="00F42E8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April </w:t>
            </w:r>
            <w:r w:rsidR="00140EE9"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2021</w:t>
            </w:r>
          </w:p>
        </w:tc>
      </w:tr>
      <w:tr w:rsidR="00410CC0" w:rsidRPr="00783EF5" w14:paraId="4B819BE1" w14:textId="77777777" w:rsidTr="00EB07B1">
        <w:trPr>
          <w:trHeight w:val="64"/>
        </w:trPr>
        <w:tc>
          <w:tcPr>
            <w:tcW w:w="8730" w:type="dxa"/>
          </w:tcPr>
          <w:p w14:paraId="0500F824" w14:textId="68410FDE" w:rsidR="00410CC0" w:rsidRPr="00783EF5" w:rsidRDefault="00410CC0" w:rsidP="00410CC0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Dean’s List</w:t>
            </w:r>
            <w:r w:rsidRPr="00783EF5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, The University of Connecticut</w:t>
            </w:r>
          </w:p>
        </w:tc>
        <w:tc>
          <w:tcPr>
            <w:tcW w:w="2169" w:type="dxa"/>
          </w:tcPr>
          <w:p w14:paraId="113C25C4" w14:textId="4814776E" w:rsidR="00410CC0" w:rsidRPr="00783EF5" w:rsidRDefault="00EB07B1" w:rsidP="00410CC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Sept. </w:t>
            </w:r>
            <w:r w:rsidR="00410CC0"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2016 </w:t>
            </w: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- May </w:t>
            </w:r>
            <w:r w:rsidR="00410CC0"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2020</w:t>
            </w:r>
          </w:p>
        </w:tc>
      </w:tr>
      <w:tr w:rsidR="00410CC0" w:rsidRPr="00783EF5" w14:paraId="59CD2F56" w14:textId="77777777" w:rsidTr="00EB07B1">
        <w:trPr>
          <w:trHeight w:val="64"/>
        </w:trPr>
        <w:tc>
          <w:tcPr>
            <w:tcW w:w="8730" w:type="dxa"/>
          </w:tcPr>
          <w:p w14:paraId="38CBB6FF" w14:textId="1954AD29" w:rsidR="00410CC0" w:rsidRPr="00783EF5" w:rsidRDefault="00410CC0" w:rsidP="00410CC0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Academic Excellence Scholarship</w:t>
            </w:r>
            <w:r w:rsidRPr="00783EF5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, The University of Connecticut</w:t>
            </w:r>
            <w:r w:rsidRPr="00783EF5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169" w:type="dxa"/>
          </w:tcPr>
          <w:p w14:paraId="7A38381A" w14:textId="55F793F4" w:rsidR="00410CC0" w:rsidRPr="00783EF5" w:rsidRDefault="00EB07B1" w:rsidP="00410CC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Sept. 2016 - May 2020</w:t>
            </w:r>
          </w:p>
        </w:tc>
      </w:tr>
      <w:tr w:rsidR="00410CC0" w:rsidRPr="00783EF5" w14:paraId="07B37879" w14:textId="77777777" w:rsidTr="00EB07B1">
        <w:trPr>
          <w:trHeight w:val="249"/>
        </w:trPr>
        <w:tc>
          <w:tcPr>
            <w:tcW w:w="8730" w:type="dxa"/>
          </w:tcPr>
          <w:p w14:paraId="36EE99EA" w14:textId="0A9D0792" w:rsidR="00410CC0" w:rsidRPr="00783EF5" w:rsidRDefault="00D247DF" w:rsidP="00410CC0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 xml:space="preserve">Babbidge </w:t>
            </w:r>
            <w:r w:rsidR="00410CC0" w:rsidRPr="00783EF5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Scholar</w:t>
            </w:r>
            <w:r w:rsidR="00410CC0" w:rsidRPr="00783EF5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, The University of Connecticut</w:t>
            </w:r>
          </w:p>
        </w:tc>
        <w:tc>
          <w:tcPr>
            <w:tcW w:w="2169" w:type="dxa"/>
          </w:tcPr>
          <w:p w14:paraId="7A938071" w14:textId="6245A4FD" w:rsidR="00410CC0" w:rsidRPr="00783EF5" w:rsidRDefault="00EB07B1" w:rsidP="00410CC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Dec. </w:t>
            </w:r>
            <w:r w:rsidR="00410CC0"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201</w:t>
            </w:r>
            <w:r w:rsidR="00D247DF"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7, 2019</w:t>
            </w:r>
          </w:p>
        </w:tc>
      </w:tr>
      <w:tr w:rsidR="00D247DF" w:rsidRPr="00783EF5" w14:paraId="2B2605D6" w14:textId="77777777" w:rsidTr="00EB07B1">
        <w:trPr>
          <w:trHeight w:val="249"/>
        </w:trPr>
        <w:tc>
          <w:tcPr>
            <w:tcW w:w="8730" w:type="dxa"/>
          </w:tcPr>
          <w:p w14:paraId="3348BA47" w14:textId="124A35DD" w:rsidR="00D247DF" w:rsidRPr="00783EF5" w:rsidRDefault="00D247DF" w:rsidP="00D247DF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New England Scholar</w:t>
            </w:r>
            <w:r w:rsidRPr="00783EF5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, The University of Connecticut</w:t>
            </w:r>
          </w:p>
        </w:tc>
        <w:tc>
          <w:tcPr>
            <w:tcW w:w="2169" w:type="dxa"/>
          </w:tcPr>
          <w:p w14:paraId="081F12EF" w14:textId="04D6866C" w:rsidR="00D247DF" w:rsidRPr="00783EF5" w:rsidRDefault="00EB07B1" w:rsidP="00D247DF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Dec. </w:t>
            </w:r>
            <w:r w:rsidR="00D247DF"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2018</w:t>
            </w:r>
          </w:p>
        </w:tc>
      </w:tr>
      <w:tr w:rsidR="00410CC0" w:rsidRPr="00783EF5" w14:paraId="5C638C97" w14:textId="77777777" w:rsidTr="00EB07B1">
        <w:trPr>
          <w:trHeight w:val="249"/>
        </w:trPr>
        <w:tc>
          <w:tcPr>
            <w:tcW w:w="8730" w:type="dxa"/>
          </w:tcPr>
          <w:p w14:paraId="0B217288" w14:textId="77777777" w:rsidR="00410CC0" w:rsidRPr="00783EF5" w:rsidRDefault="00410CC0" w:rsidP="00410CC0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Global Citizenship Scholarship</w:t>
            </w:r>
            <w:r w:rsidRPr="00783EF5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, The University of Connecticut Education Abroad</w:t>
            </w:r>
            <w:r w:rsidRPr="00783EF5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169" w:type="dxa"/>
          </w:tcPr>
          <w:p w14:paraId="1D338434" w14:textId="0EC9A016" w:rsidR="00410CC0" w:rsidRPr="00783EF5" w:rsidRDefault="00EB07B1" w:rsidP="00410CC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Jan. </w:t>
            </w:r>
            <w:r w:rsidR="00410CC0"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2017</w:t>
            </w:r>
          </w:p>
        </w:tc>
      </w:tr>
    </w:tbl>
    <w:p w14:paraId="6B9F4DFD" w14:textId="77777777" w:rsidR="003F3E81" w:rsidRPr="00783EF5" w:rsidRDefault="003F3E81" w:rsidP="00115BC8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</w:p>
    <w:p w14:paraId="4535287C" w14:textId="77777777" w:rsidR="00B21C4E" w:rsidRPr="00783EF5" w:rsidRDefault="00B21C4E" w:rsidP="00B21C4E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Skills &amp; Certifications </w:t>
      </w:r>
    </w:p>
    <w:p w14:paraId="235EE92D" w14:textId="7561E611" w:rsidR="00B21C4E" w:rsidRPr="00783EF5" w:rsidRDefault="00B21C4E" w:rsidP="00B21C4E">
      <w:pP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Technical:</w:t>
      </w:r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R</w:t>
      </w:r>
      <w:r w:rsidR="00F46319"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>;</w:t>
      </w:r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basic Python</w:t>
      </w:r>
      <w:r w:rsidR="00F46319"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>Matlab</w:t>
      </w:r>
      <w:proofErr w:type="spellEnd"/>
      <w:r w:rsidR="00F46319"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>, SQL,</w:t>
      </w:r>
      <w:r w:rsidR="00A3094C"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Julia,</w:t>
      </w:r>
      <w:r w:rsidR="00F46319"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and bash shell;</w:t>
      </w:r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Git</w:t>
      </w:r>
      <w:r w:rsidR="00F46319"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>;</w:t>
      </w:r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LaTeX</w:t>
      </w:r>
      <w:r w:rsidR="00F46319"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>;</w:t>
      </w:r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F46319"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>OpenRefine</w:t>
      </w:r>
      <w:proofErr w:type="spellEnd"/>
      <w:r w:rsidR="00F46319"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; </w:t>
      </w:r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>High Performance Computing</w:t>
      </w:r>
      <w:r w:rsidR="00F46319"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with SLURM; </w:t>
      </w:r>
      <w:proofErr w:type="spellStart"/>
      <w:r w:rsidR="00F46319" w:rsidRPr="00783EF5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mrgsolve</w:t>
      </w:r>
      <w:proofErr w:type="spellEnd"/>
      <w:r w:rsidR="00F46319"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; </w:t>
      </w:r>
      <w:r w:rsidR="00F46319" w:rsidRPr="00783EF5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shiny</w:t>
      </w:r>
      <w:r w:rsidR="00F46319"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>;</w:t>
      </w:r>
      <w:r w:rsidR="00A23DA8"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A23DA8" w:rsidRPr="00783EF5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tidyverse</w:t>
      </w:r>
      <w:proofErr w:type="spellEnd"/>
      <w:r w:rsidR="00A23DA8" w:rsidRPr="00783EF5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;</w:t>
      </w:r>
      <w:r w:rsidR="00F46319"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JAGS;</w:t>
      </w:r>
      <w:r w:rsidR="00F46319" w:rsidRPr="00783EF5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 </w:t>
      </w:r>
      <w:r w:rsidR="00F46319"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Bayesian Data Analysis </w:t>
      </w:r>
    </w:p>
    <w:p w14:paraId="0B242BCF" w14:textId="4A4D7E06" w:rsidR="00B21C4E" w:rsidRPr="00783EF5" w:rsidRDefault="00B21C4E" w:rsidP="00B21C4E">
      <w:pPr>
        <w:rPr>
          <w:rFonts w:ascii="Times New Roman" w:eastAsia="Times New Roman" w:hAnsi="Times New Roman" w:cs="Times New Roman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Wet Lab:</w:t>
      </w:r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Polymerase Chain Reactions, Gel Electrophoresis, Gel Extraction,</w:t>
      </w:r>
      <w:r w:rsidR="00F77C7B"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Sanger</w:t>
      </w:r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sequencing</w:t>
      </w:r>
    </w:p>
    <w:p w14:paraId="05B14A1E" w14:textId="3A567D82" w:rsidR="00B21C4E" w:rsidRPr="00783EF5" w:rsidRDefault="00B21C4E" w:rsidP="00B21C4E">
      <w:pP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Language:</w:t>
      </w:r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Proficient in French conversation, reading, and writing; Certified in French level B1.2 by La Sorbonne in Paris</w:t>
      </w:r>
    </w:p>
    <w:p w14:paraId="288CDFAF" w14:textId="3EC26703" w:rsidR="009A0321" w:rsidRPr="00783EF5" w:rsidRDefault="00F424A5" w:rsidP="00343AF2">
      <w:pPr>
        <w:rPr>
          <w:rFonts w:ascii="Times New Roman" w:eastAsia="Times New Roman" w:hAnsi="Times New Roman" w:cs="Times New Roman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b/>
          <w:sz w:val="20"/>
          <w:szCs w:val="20"/>
        </w:rPr>
        <w:t>Teaching:</w:t>
      </w:r>
      <w:r w:rsidRPr="00783EF5">
        <w:rPr>
          <w:rFonts w:ascii="Times New Roman" w:eastAsia="Times New Roman" w:hAnsi="Times New Roman" w:cs="Times New Roman"/>
          <w:sz w:val="20"/>
          <w:szCs w:val="20"/>
        </w:rPr>
        <w:t xml:space="preserve"> Certified </w:t>
      </w:r>
      <w:r w:rsidR="00993B09" w:rsidRPr="00783EF5">
        <w:rPr>
          <w:rFonts w:ascii="Times New Roman" w:eastAsia="Times New Roman" w:hAnsi="Times New Roman" w:cs="Times New Roman"/>
          <w:sz w:val="20"/>
          <w:szCs w:val="20"/>
        </w:rPr>
        <w:t xml:space="preserve">Instructor with The </w:t>
      </w:r>
      <w:r w:rsidRPr="00783EF5">
        <w:rPr>
          <w:rFonts w:ascii="Times New Roman" w:eastAsia="Times New Roman" w:hAnsi="Times New Roman" w:cs="Times New Roman"/>
          <w:sz w:val="20"/>
          <w:szCs w:val="20"/>
        </w:rPr>
        <w:t xml:space="preserve">Carpentries </w:t>
      </w:r>
    </w:p>
    <w:p w14:paraId="42F6A918" w14:textId="0A2A9882" w:rsidR="00343AF2" w:rsidRDefault="00343AF2" w:rsidP="00343AF2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0E029E1" w14:textId="77777777" w:rsidR="001464A4" w:rsidRPr="00D6201F" w:rsidRDefault="001464A4" w:rsidP="001464A4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Teaching Experience </w:t>
      </w:r>
      <w:r>
        <w:rPr>
          <w:rFonts w:ascii="Times New Roman" w:eastAsia="Times New Roman" w:hAnsi="Times New Roman" w:cs="Times New Roman"/>
          <w:bCs/>
          <w:sz w:val="20"/>
          <w:szCs w:val="20"/>
        </w:rPr>
        <w:t>(* indicates upcoming)</w:t>
      </w:r>
    </w:p>
    <w:tbl>
      <w:tblPr>
        <w:tblStyle w:val="TableGrid"/>
        <w:tblW w:w="10538" w:type="dxa"/>
        <w:tblInd w:w="2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99"/>
        <w:gridCol w:w="1239"/>
      </w:tblGrid>
      <w:tr w:rsidR="001464A4" w:rsidRPr="00783EF5" w14:paraId="6C4635AE" w14:textId="77777777" w:rsidTr="00A90865">
        <w:trPr>
          <w:trHeight w:val="243"/>
        </w:trPr>
        <w:tc>
          <w:tcPr>
            <w:tcW w:w="9299" w:type="dxa"/>
          </w:tcPr>
          <w:p w14:paraId="02B34E6B" w14:textId="77777777" w:rsidR="001464A4" w:rsidRPr="00783EF5" w:rsidRDefault="001464A4" w:rsidP="00A90865">
            <w:pPr>
              <w:pStyle w:val="NormalWeb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 w:rsidRPr="00783EF5">
              <w:rPr>
                <w:b/>
                <w:color w:val="000000"/>
                <w:sz w:val="20"/>
                <w:szCs w:val="20"/>
              </w:rPr>
              <w:t>Data Carpentry Genomics Workshop</w:t>
            </w:r>
            <w:r>
              <w:rPr>
                <w:b/>
                <w:color w:val="000000"/>
                <w:sz w:val="20"/>
                <w:szCs w:val="20"/>
              </w:rPr>
              <w:t>*</w:t>
            </w:r>
            <w:r w:rsidRPr="00783EF5">
              <w:rPr>
                <w:color w:val="000000"/>
                <w:sz w:val="20"/>
                <w:szCs w:val="20"/>
              </w:rPr>
              <w:t>, Bioinformatics Training Program at JAX (Instructor)</w:t>
            </w:r>
          </w:p>
        </w:tc>
        <w:tc>
          <w:tcPr>
            <w:tcW w:w="1239" w:type="dxa"/>
          </w:tcPr>
          <w:p w14:paraId="33D422C2" w14:textId="77777777" w:rsidR="001464A4" w:rsidRPr="00783EF5" w:rsidRDefault="001464A4" w:rsidP="00A90865">
            <w:pPr>
              <w:pStyle w:val="NormalWeb"/>
              <w:spacing w:before="0" w:beforeAutospacing="0" w:after="0" w:afterAutospacing="0"/>
              <w:jc w:val="right"/>
              <w:rPr>
                <w:color w:val="000000"/>
                <w:sz w:val="20"/>
                <w:szCs w:val="20"/>
              </w:rPr>
            </w:pPr>
            <w:r w:rsidRPr="00783EF5">
              <w:rPr>
                <w:color w:val="000000"/>
                <w:sz w:val="20"/>
                <w:szCs w:val="20"/>
              </w:rPr>
              <w:t>Nov. 2021</w:t>
            </w:r>
          </w:p>
        </w:tc>
      </w:tr>
      <w:tr w:rsidR="001464A4" w:rsidRPr="00783EF5" w14:paraId="7D853278" w14:textId="77777777" w:rsidTr="00A90865">
        <w:trPr>
          <w:trHeight w:val="180"/>
        </w:trPr>
        <w:tc>
          <w:tcPr>
            <w:tcW w:w="9299" w:type="dxa"/>
          </w:tcPr>
          <w:p w14:paraId="5C8656CF" w14:textId="77777777" w:rsidR="001464A4" w:rsidRPr="00783EF5" w:rsidRDefault="001464A4" w:rsidP="00A90865">
            <w:pPr>
              <w:pStyle w:val="NormalWeb"/>
              <w:spacing w:before="0" w:beforeAutospacing="0" w:after="0" w:afterAutospacing="0"/>
              <w:rPr>
                <w:bCs/>
                <w:color w:val="000000"/>
                <w:sz w:val="20"/>
                <w:szCs w:val="20"/>
              </w:rPr>
            </w:pPr>
            <w:r w:rsidRPr="00783EF5">
              <w:rPr>
                <w:b/>
                <w:color w:val="000000"/>
                <w:sz w:val="20"/>
                <w:szCs w:val="20"/>
              </w:rPr>
              <w:t xml:space="preserve">Introductory Statistics with R, </w:t>
            </w:r>
            <w:r w:rsidRPr="00783EF5">
              <w:rPr>
                <w:bCs/>
                <w:color w:val="000000"/>
                <w:sz w:val="20"/>
                <w:szCs w:val="20"/>
              </w:rPr>
              <w:t xml:space="preserve">Bioinformatics Training Program at JAX </w:t>
            </w:r>
            <w:r w:rsidRPr="00783EF5">
              <w:rPr>
                <w:color w:val="000000"/>
                <w:sz w:val="20"/>
                <w:szCs w:val="20"/>
              </w:rPr>
              <w:t>(TA)</w:t>
            </w:r>
          </w:p>
        </w:tc>
        <w:tc>
          <w:tcPr>
            <w:tcW w:w="1239" w:type="dxa"/>
          </w:tcPr>
          <w:p w14:paraId="28BD341E" w14:textId="77777777" w:rsidR="001464A4" w:rsidRPr="00783EF5" w:rsidRDefault="001464A4" w:rsidP="00A90865">
            <w:pPr>
              <w:pStyle w:val="NormalWeb"/>
              <w:spacing w:before="0" w:beforeAutospacing="0" w:after="0" w:afterAutospacing="0"/>
              <w:jc w:val="right"/>
              <w:rPr>
                <w:color w:val="000000"/>
                <w:sz w:val="20"/>
                <w:szCs w:val="20"/>
              </w:rPr>
            </w:pPr>
            <w:r w:rsidRPr="00783EF5">
              <w:rPr>
                <w:color w:val="000000"/>
                <w:sz w:val="20"/>
                <w:szCs w:val="20"/>
              </w:rPr>
              <w:t>Sept. 2021</w:t>
            </w:r>
          </w:p>
        </w:tc>
      </w:tr>
      <w:tr w:rsidR="001464A4" w:rsidRPr="00783EF5" w14:paraId="092E0776" w14:textId="77777777" w:rsidTr="00A90865">
        <w:trPr>
          <w:trHeight w:val="307"/>
        </w:trPr>
        <w:tc>
          <w:tcPr>
            <w:tcW w:w="9299" w:type="dxa"/>
          </w:tcPr>
          <w:p w14:paraId="79EE220C" w14:textId="77777777" w:rsidR="001464A4" w:rsidRPr="00783EF5" w:rsidRDefault="001464A4" w:rsidP="00A90865">
            <w:pPr>
              <w:pStyle w:val="NormalWeb"/>
              <w:spacing w:before="0" w:beforeAutospacing="0" w:after="0" w:afterAutospacing="0"/>
              <w:rPr>
                <w:bCs/>
                <w:color w:val="000000"/>
                <w:sz w:val="20"/>
                <w:szCs w:val="20"/>
              </w:rPr>
            </w:pPr>
            <w:r w:rsidRPr="00783EF5">
              <w:rPr>
                <w:b/>
                <w:color w:val="000000"/>
                <w:sz w:val="20"/>
                <w:szCs w:val="20"/>
              </w:rPr>
              <w:t xml:space="preserve">Introduction to R and RStudio, </w:t>
            </w:r>
            <w:r w:rsidRPr="00783EF5">
              <w:rPr>
                <w:bCs/>
                <w:color w:val="000000"/>
                <w:sz w:val="20"/>
                <w:szCs w:val="20"/>
              </w:rPr>
              <w:t>Bioinformatics Training Program at JAX (TA)</w:t>
            </w:r>
          </w:p>
        </w:tc>
        <w:tc>
          <w:tcPr>
            <w:tcW w:w="1239" w:type="dxa"/>
          </w:tcPr>
          <w:p w14:paraId="3F9D1B53" w14:textId="77777777" w:rsidR="001464A4" w:rsidRPr="00783EF5" w:rsidRDefault="001464A4" w:rsidP="00A90865">
            <w:pPr>
              <w:pStyle w:val="NormalWeb"/>
              <w:spacing w:before="0" w:beforeAutospacing="0" w:after="0" w:afterAutospacing="0"/>
              <w:jc w:val="right"/>
              <w:rPr>
                <w:color w:val="000000"/>
                <w:sz w:val="20"/>
                <w:szCs w:val="20"/>
              </w:rPr>
            </w:pPr>
            <w:r w:rsidRPr="00783EF5">
              <w:rPr>
                <w:color w:val="000000"/>
                <w:sz w:val="20"/>
                <w:szCs w:val="20"/>
              </w:rPr>
              <w:t>June 2021</w:t>
            </w:r>
          </w:p>
        </w:tc>
      </w:tr>
    </w:tbl>
    <w:p w14:paraId="629EE7E3" w14:textId="77777777" w:rsidR="001464A4" w:rsidRPr="00783EF5" w:rsidRDefault="001464A4" w:rsidP="00343AF2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FE7CFF1" w14:textId="7EC714DF" w:rsidR="00BB31CD" w:rsidRPr="00D6201F" w:rsidRDefault="00D67EB2" w:rsidP="00D6201F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bCs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b/>
          <w:sz w:val="20"/>
          <w:szCs w:val="20"/>
        </w:rPr>
        <w:t>Professional Development and Continuing Education</w:t>
      </w:r>
      <w:r w:rsidR="00797C92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</w:p>
    <w:tbl>
      <w:tblPr>
        <w:tblStyle w:val="TableGrid"/>
        <w:tblW w:w="10538" w:type="dxa"/>
        <w:tblInd w:w="2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99"/>
        <w:gridCol w:w="1239"/>
      </w:tblGrid>
      <w:tr w:rsidR="00494638" w:rsidRPr="00783EF5" w14:paraId="3C432D59" w14:textId="77777777" w:rsidTr="00F42E82">
        <w:trPr>
          <w:trHeight w:val="267"/>
        </w:trPr>
        <w:tc>
          <w:tcPr>
            <w:tcW w:w="9299" w:type="dxa"/>
          </w:tcPr>
          <w:p w14:paraId="772E81E9" w14:textId="77777777" w:rsidR="00494638" w:rsidRPr="00783EF5" w:rsidRDefault="00494638" w:rsidP="00902972">
            <w:pPr>
              <w:pStyle w:val="NormalWeb"/>
              <w:spacing w:before="0" w:beforeAutospacing="0" w:after="0" w:afterAutospacing="0"/>
              <w:rPr>
                <w:bCs/>
                <w:color w:val="000000"/>
                <w:sz w:val="20"/>
                <w:szCs w:val="20"/>
              </w:rPr>
            </w:pPr>
            <w:r w:rsidRPr="00783EF5">
              <w:rPr>
                <w:b/>
                <w:color w:val="000000"/>
                <w:sz w:val="20"/>
                <w:szCs w:val="20"/>
              </w:rPr>
              <w:t xml:space="preserve">Advanced Shiny, </w:t>
            </w:r>
            <w:r w:rsidRPr="00783EF5">
              <w:rPr>
                <w:bCs/>
                <w:color w:val="000000"/>
                <w:sz w:val="20"/>
                <w:szCs w:val="20"/>
              </w:rPr>
              <w:t>Phil Bowsher with RStudio</w:t>
            </w:r>
          </w:p>
        </w:tc>
        <w:tc>
          <w:tcPr>
            <w:tcW w:w="1239" w:type="dxa"/>
          </w:tcPr>
          <w:p w14:paraId="4E3AAE72" w14:textId="77777777" w:rsidR="00494638" w:rsidRPr="00783EF5" w:rsidRDefault="00494638" w:rsidP="00902972">
            <w:pPr>
              <w:pStyle w:val="NormalWeb"/>
              <w:spacing w:before="0" w:beforeAutospacing="0" w:after="0" w:afterAutospacing="0"/>
              <w:jc w:val="right"/>
              <w:rPr>
                <w:color w:val="000000"/>
                <w:sz w:val="20"/>
                <w:szCs w:val="20"/>
              </w:rPr>
            </w:pPr>
            <w:r w:rsidRPr="00783EF5">
              <w:rPr>
                <w:color w:val="000000"/>
                <w:sz w:val="20"/>
                <w:szCs w:val="20"/>
              </w:rPr>
              <w:t>Sept. 2021</w:t>
            </w:r>
          </w:p>
        </w:tc>
      </w:tr>
      <w:tr w:rsidR="00494638" w:rsidRPr="00783EF5" w14:paraId="23248B6C" w14:textId="77777777" w:rsidTr="00F42E82">
        <w:trPr>
          <w:trHeight w:val="267"/>
        </w:trPr>
        <w:tc>
          <w:tcPr>
            <w:tcW w:w="9299" w:type="dxa"/>
          </w:tcPr>
          <w:p w14:paraId="453F3A42" w14:textId="2BDB720E" w:rsidR="00494638" w:rsidRPr="00783EF5" w:rsidRDefault="00494638" w:rsidP="00902972">
            <w:pPr>
              <w:pStyle w:val="NormalWeb"/>
              <w:spacing w:before="0" w:beforeAutospacing="0" w:after="0" w:afterAutospacing="0"/>
              <w:rPr>
                <w:b/>
                <w:color w:val="000000"/>
                <w:sz w:val="20"/>
                <w:szCs w:val="20"/>
              </w:rPr>
            </w:pPr>
            <w:r w:rsidRPr="00783EF5">
              <w:rPr>
                <w:b/>
                <w:color w:val="000000"/>
                <w:sz w:val="20"/>
                <w:szCs w:val="20"/>
              </w:rPr>
              <w:t>Introduction to Bayesian Data Analysis</w:t>
            </w:r>
            <w:r w:rsidRPr="00783EF5">
              <w:rPr>
                <w:bCs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783EF5">
              <w:rPr>
                <w:bCs/>
                <w:color w:val="000000"/>
                <w:sz w:val="20"/>
                <w:szCs w:val="20"/>
              </w:rPr>
              <w:t>Juliacon</w:t>
            </w:r>
            <w:proofErr w:type="spellEnd"/>
          </w:p>
        </w:tc>
        <w:tc>
          <w:tcPr>
            <w:tcW w:w="1239" w:type="dxa"/>
          </w:tcPr>
          <w:p w14:paraId="25AAC3C1" w14:textId="72A93E4B" w:rsidR="00494638" w:rsidRPr="00783EF5" w:rsidRDefault="00494638" w:rsidP="00902972">
            <w:pPr>
              <w:pStyle w:val="NormalWeb"/>
              <w:spacing w:before="0" w:beforeAutospacing="0" w:after="0" w:afterAutospacing="0"/>
              <w:jc w:val="right"/>
              <w:rPr>
                <w:color w:val="000000"/>
                <w:sz w:val="20"/>
                <w:szCs w:val="20"/>
              </w:rPr>
            </w:pPr>
            <w:r w:rsidRPr="00783EF5">
              <w:rPr>
                <w:color w:val="000000"/>
                <w:sz w:val="20"/>
                <w:szCs w:val="20"/>
              </w:rPr>
              <w:t>July 2021</w:t>
            </w:r>
          </w:p>
        </w:tc>
      </w:tr>
      <w:tr w:rsidR="00494638" w:rsidRPr="00783EF5" w14:paraId="1D5C93D9" w14:textId="77777777" w:rsidTr="00F42E82">
        <w:trPr>
          <w:trHeight w:val="283"/>
        </w:trPr>
        <w:tc>
          <w:tcPr>
            <w:tcW w:w="9299" w:type="dxa"/>
          </w:tcPr>
          <w:p w14:paraId="782F7251" w14:textId="77777777" w:rsidR="00494638" w:rsidRPr="00783EF5" w:rsidRDefault="00494638" w:rsidP="00902972">
            <w:pPr>
              <w:pStyle w:val="NormalWeb"/>
              <w:spacing w:before="0" w:beforeAutospacing="0" w:after="0" w:afterAutospacing="0"/>
              <w:rPr>
                <w:bCs/>
                <w:color w:val="000000"/>
                <w:sz w:val="20"/>
                <w:szCs w:val="20"/>
              </w:rPr>
            </w:pPr>
            <w:r w:rsidRPr="00783EF5">
              <w:rPr>
                <w:b/>
                <w:color w:val="000000"/>
                <w:sz w:val="20"/>
                <w:szCs w:val="20"/>
              </w:rPr>
              <w:t xml:space="preserve">Carpentries Instructor Training, </w:t>
            </w:r>
            <w:r w:rsidRPr="00783EF5">
              <w:rPr>
                <w:bCs/>
                <w:color w:val="000000"/>
                <w:sz w:val="20"/>
                <w:szCs w:val="20"/>
              </w:rPr>
              <w:t>The Carpentries</w:t>
            </w:r>
          </w:p>
        </w:tc>
        <w:tc>
          <w:tcPr>
            <w:tcW w:w="1239" w:type="dxa"/>
          </w:tcPr>
          <w:p w14:paraId="4F41761A" w14:textId="77777777" w:rsidR="00494638" w:rsidRPr="00783EF5" w:rsidRDefault="00494638" w:rsidP="00902972">
            <w:pPr>
              <w:pStyle w:val="NormalWeb"/>
              <w:spacing w:before="0" w:beforeAutospacing="0" w:after="0" w:afterAutospacing="0"/>
              <w:jc w:val="right"/>
              <w:rPr>
                <w:color w:val="000000"/>
                <w:sz w:val="20"/>
                <w:szCs w:val="20"/>
              </w:rPr>
            </w:pPr>
            <w:r w:rsidRPr="00783EF5">
              <w:rPr>
                <w:color w:val="000000"/>
                <w:sz w:val="20"/>
                <w:szCs w:val="20"/>
              </w:rPr>
              <w:t>Mar. 2021</w:t>
            </w:r>
          </w:p>
        </w:tc>
      </w:tr>
      <w:tr w:rsidR="00494638" w:rsidRPr="00783EF5" w14:paraId="3378DC7A" w14:textId="77777777" w:rsidTr="00F42E82">
        <w:trPr>
          <w:trHeight w:val="267"/>
        </w:trPr>
        <w:tc>
          <w:tcPr>
            <w:tcW w:w="9299" w:type="dxa"/>
          </w:tcPr>
          <w:p w14:paraId="03A09B7E" w14:textId="77777777" w:rsidR="00494638" w:rsidRPr="00783EF5" w:rsidRDefault="00494638" w:rsidP="00902972">
            <w:pPr>
              <w:pStyle w:val="NormalWeb"/>
              <w:spacing w:before="0" w:beforeAutospacing="0" w:after="0" w:afterAutospacing="0"/>
              <w:rPr>
                <w:b/>
                <w:color w:val="000000"/>
                <w:sz w:val="20"/>
                <w:szCs w:val="20"/>
              </w:rPr>
            </w:pPr>
            <w:r w:rsidRPr="00783EF5">
              <w:rPr>
                <w:b/>
                <w:color w:val="000000"/>
                <w:sz w:val="20"/>
                <w:szCs w:val="20"/>
              </w:rPr>
              <w:t xml:space="preserve">Shiny, </w:t>
            </w:r>
            <w:proofErr w:type="spellStart"/>
            <w:r w:rsidRPr="00783EF5">
              <w:rPr>
                <w:b/>
                <w:color w:val="000000"/>
                <w:sz w:val="20"/>
                <w:szCs w:val="20"/>
              </w:rPr>
              <w:t>RMarkdown</w:t>
            </w:r>
            <w:proofErr w:type="spellEnd"/>
            <w:r w:rsidRPr="00783EF5">
              <w:rPr>
                <w:b/>
                <w:color w:val="000000"/>
                <w:sz w:val="20"/>
                <w:szCs w:val="20"/>
              </w:rPr>
              <w:t>, and RStudio Connect,</w:t>
            </w:r>
            <w:r w:rsidRPr="00783EF5">
              <w:rPr>
                <w:bCs/>
                <w:color w:val="000000"/>
                <w:sz w:val="20"/>
                <w:szCs w:val="20"/>
              </w:rPr>
              <w:t xml:space="preserve"> Phil Bowsher with RStudio</w:t>
            </w:r>
          </w:p>
        </w:tc>
        <w:tc>
          <w:tcPr>
            <w:tcW w:w="1239" w:type="dxa"/>
          </w:tcPr>
          <w:p w14:paraId="4379D1F7" w14:textId="77777777" w:rsidR="00494638" w:rsidRPr="00783EF5" w:rsidRDefault="00494638" w:rsidP="00902972">
            <w:pPr>
              <w:pStyle w:val="NormalWeb"/>
              <w:spacing w:before="0" w:beforeAutospacing="0" w:after="0" w:afterAutospacing="0"/>
              <w:jc w:val="right"/>
              <w:rPr>
                <w:b/>
                <w:color w:val="000000"/>
                <w:sz w:val="20"/>
                <w:szCs w:val="20"/>
              </w:rPr>
            </w:pPr>
            <w:r w:rsidRPr="00783EF5">
              <w:rPr>
                <w:color w:val="000000"/>
                <w:sz w:val="20"/>
                <w:szCs w:val="20"/>
              </w:rPr>
              <w:t>Mar. 2021</w:t>
            </w:r>
          </w:p>
        </w:tc>
      </w:tr>
      <w:tr w:rsidR="00494638" w:rsidRPr="00783EF5" w14:paraId="186020EA" w14:textId="77777777" w:rsidTr="00F42E82">
        <w:trPr>
          <w:trHeight w:val="267"/>
        </w:trPr>
        <w:tc>
          <w:tcPr>
            <w:tcW w:w="9299" w:type="dxa"/>
          </w:tcPr>
          <w:p w14:paraId="3EAF15CD" w14:textId="77777777" w:rsidR="00494638" w:rsidRPr="00783EF5" w:rsidRDefault="00494638" w:rsidP="00902972">
            <w:pPr>
              <w:pStyle w:val="NormalWeb"/>
              <w:spacing w:before="0" w:beforeAutospacing="0" w:after="0" w:afterAutospacing="0"/>
              <w:rPr>
                <w:b/>
                <w:color w:val="000000"/>
                <w:sz w:val="20"/>
                <w:szCs w:val="20"/>
              </w:rPr>
            </w:pPr>
            <w:r w:rsidRPr="00783EF5">
              <w:rPr>
                <w:b/>
                <w:color w:val="000000"/>
                <w:sz w:val="20"/>
                <w:szCs w:val="20"/>
              </w:rPr>
              <w:t xml:space="preserve">Quantitative Trait Mapping in the Diversity Outbred, </w:t>
            </w:r>
            <w:r w:rsidRPr="00783EF5">
              <w:rPr>
                <w:color w:val="000000"/>
                <w:sz w:val="20"/>
                <w:szCs w:val="20"/>
              </w:rPr>
              <w:t>University of Wisconsin-Madison</w:t>
            </w:r>
            <w:r w:rsidRPr="00783EF5">
              <w:rPr>
                <w:b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239" w:type="dxa"/>
          </w:tcPr>
          <w:p w14:paraId="5DE43F60" w14:textId="77777777" w:rsidR="00494638" w:rsidRPr="00783EF5" w:rsidRDefault="00494638" w:rsidP="00902972">
            <w:pPr>
              <w:pStyle w:val="NormalWeb"/>
              <w:spacing w:before="0" w:beforeAutospacing="0" w:after="0" w:afterAutospacing="0"/>
              <w:jc w:val="right"/>
              <w:rPr>
                <w:b/>
                <w:color w:val="000000"/>
                <w:sz w:val="20"/>
                <w:szCs w:val="20"/>
              </w:rPr>
            </w:pPr>
            <w:r w:rsidRPr="00783EF5">
              <w:rPr>
                <w:color w:val="000000"/>
                <w:sz w:val="20"/>
                <w:szCs w:val="20"/>
              </w:rPr>
              <w:t>Dec. 2020</w:t>
            </w:r>
          </w:p>
        </w:tc>
      </w:tr>
      <w:tr w:rsidR="00494638" w:rsidRPr="00783EF5" w14:paraId="556ED56B" w14:textId="77777777" w:rsidTr="00F42E82">
        <w:trPr>
          <w:trHeight w:val="267"/>
        </w:trPr>
        <w:tc>
          <w:tcPr>
            <w:tcW w:w="9299" w:type="dxa"/>
          </w:tcPr>
          <w:p w14:paraId="3ADB7F15" w14:textId="117DB0C9" w:rsidR="00494638" w:rsidRPr="00783EF5" w:rsidRDefault="00494638" w:rsidP="00902972">
            <w:pPr>
              <w:pStyle w:val="NormalWeb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 w:rsidRPr="00783EF5">
              <w:rPr>
                <w:b/>
                <w:color w:val="000000"/>
                <w:sz w:val="20"/>
                <w:szCs w:val="20"/>
              </w:rPr>
              <w:t xml:space="preserve">Containerization with Singularity, </w:t>
            </w:r>
            <w:r w:rsidR="006A5C17" w:rsidRPr="00783EF5">
              <w:rPr>
                <w:color w:val="000000"/>
                <w:sz w:val="20"/>
                <w:szCs w:val="20"/>
              </w:rPr>
              <w:t>JAX</w:t>
            </w:r>
            <w:r w:rsidRPr="00783EF5">
              <w:rPr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239" w:type="dxa"/>
          </w:tcPr>
          <w:p w14:paraId="11A72CD0" w14:textId="77777777" w:rsidR="00494638" w:rsidRPr="00783EF5" w:rsidRDefault="00494638" w:rsidP="00902972">
            <w:pPr>
              <w:pStyle w:val="NormalWeb"/>
              <w:spacing w:before="0" w:beforeAutospacing="0" w:after="0" w:afterAutospacing="0"/>
              <w:jc w:val="right"/>
              <w:rPr>
                <w:b/>
                <w:color w:val="000000"/>
                <w:sz w:val="20"/>
                <w:szCs w:val="20"/>
              </w:rPr>
            </w:pPr>
            <w:r w:rsidRPr="00783EF5">
              <w:rPr>
                <w:color w:val="000000"/>
                <w:sz w:val="20"/>
                <w:szCs w:val="20"/>
              </w:rPr>
              <w:t>Oct. 2020</w:t>
            </w:r>
          </w:p>
        </w:tc>
      </w:tr>
      <w:tr w:rsidR="00494638" w:rsidRPr="00783EF5" w14:paraId="2659D397" w14:textId="77777777" w:rsidTr="00F42E82">
        <w:trPr>
          <w:trHeight w:val="283"/>
        </w:trPr>
        <w:tc>
          <w:tcPr>
            <w:tcW w:w="9299" w:type="dxa"/>
          </w:tcPr>
          <w:p w14:paraId="17FE4A02" w14:textId="6F236D6C" w:rsidR="00494638" w:rsidRPr="00783EF5" w:rsidRDefault="00494638" w:rsidP="00902972">
            <w:pPr>
              <w:pStyle w:val="NormalWeb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 w:rsidRPr="00783EF5">
              <w:rPr>
                <w:b/>
                <w:color w:val="000000"/>
                <w:sz w:val="20"/>
                <w:szCs w:val="20"/>
              </w:rPr>
              <w:t>Introduction to HPC,</w:t>
            </w:r>
            <w:r w:rsidRPr="00783EF5">
              <w:rPr>
                <w:color w:val="000000"/>
                <w:sz w:val="20"/>
                <w:szCs w:val="20"/>
              </w:rPr>
              <w:t xml:space="preserve"> </w:t>
            </w:r>
            <w:r w:rsidR="006A5C17" w:rsidRPr="00783EF5">
              <w:rPr>
                <w:color w:val="000000"/>
                <w:sz w:val="20"/>
                <w:szCs w:val="20"/>
              </w:rPr>
              <w:t>JAX</w:t>
            </w:r>
            <w:r w:rsidRPr="00783EF5">
              <w:rPr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239" w:type="dxa"/>
          </w:tcPr>
          <w:p w14:paraId="1169E3EE" w14:textId="77777777" w:rsidR="00494638" w:rsidRPr="00783EF5" w:rsidRDefault="00494638" w:rsidP="00902972">
            <w:pPr>
              <w:pStyle w:val="NormalWeb"/>
              <w:spacing w:before="0" w:beforeAutospacing="0" w:after="0" w:afterAutospacing="0"/>
              <w:jc w:val="right"/>
              <w:rPr>
                <w:b/>
                <w:color w:val="000000"/>
                <w:sz w:val="20"/>
                <w:szCs w:val="20"/>
              </w:rPr>
            </w:pPr>
            <w:r w:rsidRPr="00783EF5">
              <w:rPr>
                <w:color w:val="000000"/>
                <w:sz w:val="20"/>
                <w:szCs w:val="20"/>
              </w:rPr>
              <w:t>Sep. 2020</w:t>
            </w:r>
          </w:p>
        </w:tc>
      </w:tr>
      <w:tr w:rsidR="006A5C17" w:rsidRPr="00783EF5" w14:paraId="1DE385CE" w14:textId="77777777" w:rsidTr="00F42E82">
        <w:trPr>
          <w:trHeight w:val="283"/>
        </w:trPr>
        <w:tc>
          <w:tcPr>
            <w:tcW w:w="9299" w:type="dxa"/>
          </w:tcPr>
          <w:p w14:paraId="42ADCA28" w14:textId="6BF30B08" w:rsidR="006A5C17" w:rsidRPr="00783EF5" w:rsidRDefault="006A5C17" w:rsidP="006A5C17">
            <w:pPr>
              <w:pStyle w:val="NormalWeb"/>
              <w:spacing w:before="0" w:beforeAutospacing="0" w:after="0" w:afterAutospacing="0"/>
              <w:rPr>
                <w:b/>
                <w:color w:val="000000"/>
                <w:sz w:val="20"/>
                <w:szCs w:val="20"/>
              </w:rPr>
            </w:pPr>
            <w:r w:rsidRPr="00783EF5">
              <w:rPr>
                <w:b/>
                <w:color w:val="000000"/>
                <w:sz w:val="20"/>
                <w:szCs w:val="20"/>
              </w:rPr>
              <w:t>Human and Mammalian Genetics and Genomics: The 61</w:t>
            </w:r>
            <w:r w:rsidRPr="00783EF5">
              <w:rPr>
                <w:b/>
                <w:color w:val="000000"/>
                <w:sz w:val="20"/>
                <w:szCs w:val="20"/>
                <w:vertAlign w:val="superscript"/>
              </w:rPr>
              <w:t>st</w:t>
            </w:r>
            <w:r w:rsidRPr="00783EF5">
              <w:rPr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83EF5">
              <w:rPr>
                <w:b/>
                <w:color w:val="000000"/>
                <w:sz w:val="20"/>
                <w:szCs w:val="20"/>
              </w:rPr>
              <w:t>McKusick</w:t>
            </w:r>
            <w:proofErr w:type="spellEnd"/>
            <w:r w:rsidRPr="00783EF5">
              <w:rPr>
                <w:b/>
                <w:color w:val="000000"/>
                <w:sz w:val="20"/>
                <w:szCs w:val="20"/>
              </w:rPr>
              <w:t xml:space="preserve"> Short Course,</w:t>
            </w:r>
            <w:r w:rsidRPr="00783EF5">
              <w:rPr>
                <w:color w:val="000000"/>
                <w:sz w:val="20"/>
                <w:szCs w:val="20"/>
              </w:rPr>
              <w:t xml:space="preserve"> JAX</w:t>
            </w:r>
          </w:p>
        </w:tc>
        <w:tc>
          <w:tcPr>
            <w:tcW w:w="1239" w:type="dxa"/>
          </w:tcPr>
          <w:p w14:paraId="203149A8" w14:textId="39BF6CDF" w:rsidR="006A5C17" w:rsidRPr="00783EF5" w:rsidRDefault="006A5C17" w:rsidP="006A5C17">
            <w:pPr>
              <w:pStyle w:val="NormalWeb"/>
              <w:spacing w:before="0" w:beforeAutospacing="0" w:after="0" w:afterAutospacing="0"/>
              <w:jc w:val="right"/>
              <w:rPr>
                <w:color w:val="000000"/>
                <w:sz w:val="20"/>
                <w:szCs w:val="20"/>
              </w:rPr>
            </w:pPr>
            <w:r w:rsidRPr="00783EF5">
              <w:rPr>
                <w:color w:val="000000"/>
                <w:sz w:val="20"/>
                <w:szCs w:val="20"/>
              </w:rPr>
              <w:t>July 2020</w:t>
            </w:r>
          </w:p>
        </w:tc>
      </w:tr>
      <w:tr w:rsidR="006A5C17" w:rsidRPr="00783EF5" w14:paraId="20D650E8" w14:textId="77777777" w:rsidTr="00F42E82">
        <w:trPr>
          <w:trHeight w:val="267"/>
        </w:trPr>
        <w:tc>
          <w:tcPr>
            <w:tcW w:w="9299" w:type="dxa"/>
          </w:tcPr>
          <w:p w14:paraId="330891FF" w14:textId="77777777" w:rsidR="006A5C17" w:rsidRPr="00783EF5" w:rsidRDefault="006A5C17" w:rsidP="006A5C17">
            <w:pPr>
              <w:pStyle w:val="NormalWeb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 w:rsidRPr="00783EF5">
              <w:rPr>
                <w:b/>
                <w:bCs/>
                <w:color w:val="000000"/>
                <w:sz w:val="20"/>
                <w:szCs w:val="20"/>
              </w:rPr>
              <w:t>Shiny Reproducibility</w:t>
            </w:r>
            <w:r w:rsidRPr="00783EF5">
              <w:rPr>
                <w:color w:val="000000"/>
                <w:sz w:val="20"/>
                <w:szCs w:val="20"/>
              </w:rPr>
              <w:t xml:space="preserve">, Joe Cheng at R/pharma 2019 </w:t>
            </w:r>
          </w:p>
        </w:tc>
        <w:tc>
          <w:tcPr>
            <w:tcW w:w="1239" w:type="dxa"/>
          </w:tcPr>
          <w:p w14:paraId="6AD5A2E0" w14:textId="77777777" w:rsidR="006A5C17" w:rsidRPr="00783EF5" w:rsidRDefault="006A5C17" w:rsidP="006A5C17">
            <w:pPr>
              <w:pStyle w:val="NormalWeb"/>
              <w:spacing w:before="0" w:beforeAutospacing="0" w:after="0" w:afterAutospacing="0"/>
              <w:jc w:val="right"/>
              <w:rPr>
                <w:b/>
                <w:bCs/>
                <w:color w:val="000000"/>
                <w:sz w:val="20"/>
                <w:szCs w:val="20"/>
              </w:rPr>
            </w:pPr>
            <w:r w:rsidRPr="00783EF5">
              <w:rPr>
                <w:color w:val="000000"/>
                <w:sz w:val="20"/>
                <w:szCs w:val="20"/>
              </w:rPr>
              <w:t>Aug. 2019</w:t>
            </w:r>
          </w:p>
        </w:tc>
      </w:tr>
      <w:tr w:rsidR="006A5C17" w:rsidRPr="00783EF5" w14:paraId="718BD732" w14:textId="77777777" w:rsidTr="00F42E82">
        <w:trPr>
          <w:trHeight w:val="283"/>
        </w:trPr>
        <w:tc>
          <w:tcPr>
            <w:tcW w:w="9299" w:type="dxa"/>
          </w:tcPr>
          <w:p w14:paraId="58EA8C8D" w14:textId="77777777" w:rsidR="006A5C17" w:rsidRPr="00783EF5" w:rsidRDefault="006A5C17" w:rsidP="006A5C17">
            <w:pPr>
              <w:pStyle w:val="NormalWeb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 w:rsidRPr="00783EF5">
              <w:rPr>
                <w:b/>
                <w:bCs/>
                <w:color w:val="000000"/>
                <w:sz w:val="20"/>
                <w:szCs w:val="20"/>
              </w:rPr>
              <w:t>Machine Learning</w:t>
            </w:r>
            <w:r w:rsidRPr="00783EF5">
              <w:rPr>
                <w:color w:val="000000"/>
                <w:sz w:val="20"/>
                <w:szCs w:val="20"/>
              </w:rPr>
              <w:t>, Max Kuhn at R/pharma 2019</w:t>
            </w:r>
          </w:p>
        </w:tc>
        <w:tc>
          <w:tcPr>
            <w:tcW w:w="1239" w:type="dxa"/>
          </w:tcPr>
          <w:p w14:paraId="391EE6DF" w14:textId="77777777" w:rsidR="006A5C17" w:rsidRPr="00783EF5" w:rsidRDefault="006A5C17" w:rsidP="006A5C17">
            <w:pPr>
              <w:pStyle w:val="NormalWeb"/>
              <w:spacing w:before="0" w:beforeAutospacing="0" w:after="0" w:afterAutospacing="0"/>
              <w:jc w:val="right"/>
              <w:rPr>
                <w:b/>
                <w:bCs/>
                <w:color w:val="000000"/>
                <w:sz w:val="20"/>
                <w:szCs w:val="20"/>
              </w:rPr>
            </w:pPr>
            <w:r w:rsidRPr="00783EF5">
              <w:rPr>
                <w:color w:val="000000"/>
                <w:sz w:val="20"/>
                <w:szCs w:val="20"/>
              </w:rPr>
              <w:t>Aug. 2019</w:t>
            </w:r>
          </w:p>
        </w:tc>
      </w:tr>
    </w:tbl>
    <w:p w14:paraId="063B1DAF" w14:textId="77777777" w:rsidR="00494638" w:rsidRPr="00783EF5" w:rsidRDefault="00494638" w:rsidP="008E381E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</w:p>
    <w:p w14:paraId="280E7531" w14:textId="77777777" w:rsidR="00150491" w:rsidRPr="00783EF5" w:rsidRDefault="00150491" w:rsidP="00150491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Professional Associations</w:t>
      </w:r>
    </w:p>
    <w:tbl>
      <w:tblPr>
        <w:tblStyle w:val="TableGrid"/>
        <w:tblW w:w="5659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59"/>
      </w:tblGrid>
      <w:tr w:rsidR="00FB6F01" w:rsidRPr="00783EF5" w14:paraId="5B1EC793" w14:textId="5C23DE6E" w:rsidTr="00FB6F01">
        <w:tc>
          <w:tcPr>
            <w:tcW w:w="5659" w:type="dxa"/>
          </w:tcPr>
          <w:p w14:paraId="3543DBBB" w14:textId="24FBAD3C" w:rsidR="00FB6F01" w:rsidRPr="00783EF5" w:rsidRDefault="00FB6F01" w:rsidP="009B01C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Society for Industrial and Applied Mathematics (SIAM)</w:t>
            </w:r>
          </w:p>
        </w:tc>
      </w:tr>
      <w:tr w:rsidR="00FB6F01" w:rsidRPr="00783EF5" w14:paraId="60D8F761" w14:textId="459A6C78" w:rsidTr="00FB6F01">
        <w:tc>
          <w:tcPr>
            <w:tcW w:w="5659" w:type="dxa"/>
          </w:tcPr>
          <w:p w14:paraId="60B41890" w14:textId="548BEF83" w:rsidR="00FB6F01" w:rsidRPr="00783EF5" w:rsidRDefault="00FB6F01" w:rsidP="009B01C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International Society of Pharmacometrics (</w:t>
            </w:r>
            <w:proofErr w:type="spellStart"/>
            <w:r w:rsidRPr="00783EF5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ISoP</w:t>
            </w:r>
            <w:proofErr w:type="spellEnd"/>
            <w:r w:rsidRPr="00783EF5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)</w:t>
            </w:r>
          </w:p>
        </w:tc>
      </w:tr>
      <w:tr w:rsidR="00FB6F01" w:rsidRPr="00783EF5" w14:paraId="28AC372B" w14:textId="4790027A" w:rsidTr="00FB6F01">
        <w:tc>
          <w:tcPr>
            <w:tcW w:w="5659" w:type="dxa"/>
          </w:tcPr>
          <w:p w14:paraId="7DE07B15" w14:textId="38F2C131" w:rsidR="00FB6F01" w:rsidRPr="00783EF5" w:rsidRDefault="00FB6F01" w:rsidP="009B01C6">
            <w:pP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American Statistics Association (ASA)</w:t>
            </w:r>
          </w:p>
        </w:tc>
      </w:tr>
    </w:tbl>
    <w:p w14:paraId="1E7F62E5" w14:textId="77777777" w:rsidR="008E381E" w:rsidRPr="00783EF5" w:rsidRDefault="008E381E" w:rsidP="00196742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</w:p>
    <w:p w14:paraId="7153E7AC" w14:textId="3AEB9284" w:rsidR="00B21C4E" w:rsidRPr="00783EF5" w:rsidRDefault="00B21C4E" w:rsidP="00B21C4E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Volunteer Work and Extra‐Curricular Activities</w:t>
      </w:r>
    </w:p>
    <w:tbl>
      <w:tblPr>
        <w:tblStyle w:val="TableGrid"/>
        <w:tblW w:w="10914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04"/>
        <w:gridCol w:w="3010"/>
      </w:tblGrid>
      <w:tr w:rsidR="00F42E82" w:rsidRPr="00783EF5" w14:paraId="247CE175" w14:textId="77777777" w:rsidTr="001A0976">
        <w:trPr>
          <w:trHeight w:val="89"/>
        </w:trPr>
        <w:tc>
          <w:tcPr>
            <w:tcW w:w="7904" w:type="dxa"/>
          </w:tcPr>
          <w:p w14:paraId="07C821EE" w14:textId="2A5584A3" w:rsidR="00F42E82" w:rsidRPr="00783EF5" w:rsidRDefault="00F42E82" w:rsidP="001A097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783EF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Rubyfruit</w:t>
            </w:r>
            <w:proofErr w:type="spellEnd"/>
            <w:r w:rsidRPr="00783EF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A Cappella,</w:t>
            </w:r>
            <w:r w:rsidRPr="00783EF5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 xml:space="preserve"> The University of Connecticut </w:t>
            </w:r>
          </w:p>
        </w:tc>
        <w:tc>
          <w:tcPr>
            <w:tcW w:w="3010" w:type="dxa"/>
          </w:tcPr>
          <w:p w14:paraId="23CA571E" w14:textId="45BB6E78" w:rsidR="00F42E82" w:rsidRPr="00783EF5" w:rsidRDefault="00EB07B1" w:rsidP="001A0976">
            <w:pPr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Sept. </w:t>
            </w:r>
            <w:r w:rsidR="003E3B7E"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2016 </w:t>
            </w: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- May </w:t>
            </w:r>
            <w:r w:rsidR="003E3B7E"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2020</w:t>
            </w:r>
          </w:p>
        </w:tc>
      </w:tr>
    </w:tbl>
    <w:p w14:paraId="4EE658D0" w14:textId="59D68E96" w:rsidR="00F42E82" w:rsidRPr="00783EF5" w:rsidRDefault="00A76895" w:rsidP="00F42E82">
      <w:pPr>
        <w:pStyle w:val="ListParagraph"/>
        <w:numPr>
          <w:ilvl w:val="0"/>
          <w:numId w:val="17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sz w:val="20"/>
          <w:szCs w:val="20"/>
        </w:rPr>
        <w:t xml:space="preserve">Elected as </w:t>
      </w:r>
      <w:r w:rsidR="00F42E82" w:rsidRPr="00783EF5">
        <w:rPr>
          <w:rFonts w:ascii="Times New Roman" w:eastAsia="Times New Roman" w:hAnsi="Times New Roman" w:cs="Times New Roman"/>
          <w:sz w:val="20"/>
          <w:szCs w:val="20"/>
        </w:rPr>
        <w:t xml:space="preserve">President (2019-2020), Assistant Music Director (2018 </w:t>
      </w:r>
      <w:r w:rsidRPr="00783EF5">
        <w:rPr>
          <w:rFonts w:ascii="Times New Roman" w:eastAsia="Times New Roman" w:hAnsi="Times New Roman" w:cs="Times New Roman"/>
          <w:sz w:val="20"/>
          <w:szCs w:val="20"/>
        </w:rPr>
        <w:t xml:space="preserve">- </w:t>
      </w:r>
      <w:r w:rsidR="00F42E82" w:rsidRPr="00783EF5">
        <w:rPr>
          <w:rFonts w:ascii="Times New Roman" w:eastAsia="Times New Roman" w:hAnsi="Times New Roman" w:cs="Times New Roman"/>
          <w:sz w:val="20"/>
          <w:szCs w:val="20"/>
        </w:rPr>
        <w:t>2019), and Treasurer (2017- 2018)</w:t>
      </w:r>
    </w:p>
    <w:p w14:paraId="050F460A" w14:textId="66154A4F" w:rsidR="00F42E82" w:rsidRPr="00783EF5" w:rsidRDefault="00092F71" w:rsidP="00196742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sz w:val="20"/>
          <w:szCs w:val="20"/>
        </w:rPr>
        <w:t>Coordinated funding, schedules, and rehearsals to record an album and distribute it on Spotify and Apple Music</w:t>
      </w:r>
    </w:p>
    <w:p w14:paraId="52A9093C" w14:textId="25963A27" w:rsidR="00196742" w:rsidRPr="00783EF5" w:rsidRDefault="00A76895" w:rsidP="00196742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sz w:val="20"/>
          <w:szCs w:val="20"/>
        </w:rPr>
        <w:t>Communicated</w:t>
      </w:r>
      <w:r w:rsidR="00196742" w:rsidRPr="00783EF5">
        <w:rPr>
          <w:rFonts w:ascii="Times New Roman" w:eastAsia="Times New Roman" w:hAnsi="Times New Roman" w:cs="Times New Roman"/>
          <w:sz w:val="20"/>
          <w:szCs w:val="20"/>
        </w:rPr>
        <w:t xml:space="preserve"> with other</w:t>
      </w:r>
      <w:r w:rsidR="00092F71" w:rsidRPr="00783EF5">
        <w:rPr>
          <w:rFonts w:ascii="Times New Roman" w:eastAsia="Times New Roman" w:hAnsi="Times New Roman" w:cs="Times New Roman"/>
          <w:sz w:val="20"/>
          <w:szCs w:val="20"/>
        </w:rPr>
        <w:t xml:space="preserve"> executive</w:t>
      </w:r>
      <w:r w:rsidR="00196742" w:rsidRPr="00783EF5">
        <w:rPr>
          <w:rFonts w:ascii="Times New Roman" w:eastAsia="Times New Roman" w:hAnsi="Times New Roman" w:cs="Times New Roman"/>
          <w:sz w:val="20"/>
          <w:szCs w:val="20"/>
        </w:rPr>
        <w:t xml:space="preserve"> board members to run productive fundraisers, rehearsals, and gigs</w:t>
      </w:r>
    </w:p>
    <w:tbl>
      <w:tblPr>
        <w:tblStyle w:val="TableGrid"/>
        <w:tblW w:w="10914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04"/>
        <w:gridCol w:w="3010"/>
      </w:tblGrid>
      <w:tr w:rsidR="00092F71" w:rsidRPr="00783EF5" w14:paraId="3D8C5F03" w14:textId="77777777" w:rsidTr="00092F71">
        <w:trPr>
          <w:trHeight w:val="243"/>
        </w:trPr>
        <w:tc>
          <w:tcPr>
            <w:tcW w:w="7904" w:type="dxa"/>
          </w:tcPr>
          <w:p w14:paraId="261A9099" w14:textId="7A89B103" w:rsidR="00092F71" w:rsidRPr="00783EF5" w:rsidRDefault="00092F71" w:rsidP="001A097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Math Motivators,</w:t>
            </w: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The University of Connecticut</w:t>
            </w:r>
            <w:r w:rsidRPr="00783EF5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010" w:type="dxa"/>
          </w:tcPr>
          <w:p w14:paraId="642A159F" w14:textId="6852C428" w:rsidR="00092F71" w:rsidRPr="00783EF5" w:rsidRDefault="00EB07B1" w:rsidP="00092F7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Oct. </w:t>
            </w:r>
            <w:r w:rsidR="003E3B7E"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2017 </w:t>
            </w: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  <w:r w:rsidR="003E3B7E"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May </w:t>
            </w:r>
            <w:r w:rsidR="003E3B7E"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2019</w:t>
            </w:r>
          </w:p>
        </w:tc>
      </w:tr>
    </w:tbl>
    <w:p w14:paraId="1E546104" w14:textId="7F51062B" w:rsidR="00092F71" w:rsidRPr="00783EF5" w:rsidRDefault="00092F71" w:rsidP="00196742">
      <w:pPr>
        <w:pStyle w:val="ListParagraph"/>
        <w:numPr>
          <w:ilvl w:val="0"/>
          <w:numId w:val="18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sz w:val="20"/>
          <w:szCs w:val="20"/>
        </w:rPr>
        <w:t>Tutored high school freshmen from underprivileged schools in Hartford, CT</w:t>
      </w:r>
    </w:p>
    <w:tbl>
      <w:tblPr>
        <w:tblStyle w:val="TableGrid"/>
        <w:tblW w:w="10914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04"/>
        <w:gridCol w:w="3010"/>
      </w:tblGrid>
      <w:tr w:rsidR="00092F71" w:rsidRPr="00783EF5" w14:paraId="36364546" w14:textId="77777777" w:rsidTr="001A0976">
        <w:trPr>
          <w:trHeight w:val="243"/>
        </w:trPr>
        <w:tc>
          <w:tcPr>
            <w:tcW w:w="7904" w:type="dxa"/>
          </w:tcPr>
          <w:p w14:paraId="47A66529" w14:textId="3FE2A70F" w:rsidR="00092F71" w:rsidRPr="00783EF5" w:rsidRDefault="00FF1024" w:rsidP="001A097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783EF5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iGEM</w:t>
            </w:r>
            <w:proofErr w:type="spellEnd"/>
            <w:r w:rsidR="00092F71" w:rsidRPr="00783EF5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 xml:space="preserve"> Genetic Engineering Team,</w:t>
            </w:r>
            <w:r w:rsidR="00092F71"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The University of Connecticut</w:t>
            </w:r>
            <w:r w:rsidR="00092F71" w:rsidRPr="00783EF5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010" w:type="dxa"/>
          </w:tcPr>
          <w:p w14:paraId="5583A3F8" w14:textId="12DF596A" w:rsidR="00092F71" w:rsidRPr="00783EF5" w:rsidRDefault="00EB07B1" w:rsidP="00092F7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Sept. </w:t>
            </w:r>
            <w:r w:rsidR="003E3B7E"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2016 </w:t>
            </w: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  <w:r w:rsidR="003E3B7E"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Dec. </w:t>
            </w:r>
            <w:r w:rsidR="003E3B7E"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2017</w:t>
            </w:r>
          </w:p>
        </w:tc>
      </w:tr>
    </w:tbl>
    <w:p w14:paraId="2EA09EC0" w14:textId="752FBAB2" w:rsidR="00196742" w:rsidRPr="00783EF5" w:rsidRDefault="00FF1024" w:rsidP="00092F71">
      <w:pPr>
        <w:pStyle w:val="ListParagraph"/>
        <w:numPr>
          <w:ilvl w:val="0"/>
          <w:numId w:val="18"/>
        </w:numP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Developed and presented a project proposal for the </w:t>
      </w:r>
      <w:proofErr w:type="spellStart"/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>iGEM</w:t>
      </w:r>
      <w:proofErr w:type="spellEnd"/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jamboree with a team of students</w:t>
      </w:r>
    </w:p>
    <w:sectPr w:rsidR="00196742" w:rsidRPr="00783EF5" w:rsidSect="00831C2C">
      <w:footerReference w:type="even" r:id="rId11"/>
      <w:footerReference w:type="defaul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72177D" w14:textId="77777777" w:rsidR="00AA2439" w:rsidRDefault="00AA2439" w:rsidP="00624C69">
      <w:r>
        <w:separator/>
      </w:r>
    </w:p>
  </w:endnote>
  <w:endnote w:type="continuationSeparator" w:id="0">
    <w:p w14:paraId="5B390B03" w14:textId="77777777" w:rsidR="00AA2439" w:rsidRDefault="00AA2439" w:rsidP="00624C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07878701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630F94A" w14:textId="4360137B" w:rsidR="00624C69" w:rsidRDefault="00624C69" w:rsidP="00FE1BC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344EC7C" w14:textId="77777777" w:rsidR="00624C69" w:rsidRDefault="00624C69" w:rsidP="00624C6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88B7DF" w14:textId="1E054BB1" w:rsidR="003F3E81" w:rsidRPr="003F3E81" w:rsidRDefault="003F3E81">
    <w:pPr>
      <w:pStyle w:val="Footer"/>
      <w:jc w:val="right"/>
      <w:rPr>
        <w:rFonts w:ascii="Times New Roman" w:hAnsi="Times New Roman" w:cs="Times New Roman"/>
        <w:color w:val="000000" w:themeColor="text1"/>
        <w14:textOutline w14:w="0" w14:cap="flat" w14:cmpd="sng" w14:algn="ctr">
          <w14:noFill/>
          <w14:prstDash w14:val="solid"/>
          <w14:round/>
        </w14:textOutline>
      </w:rPr>
    </w:pPr>
    <w:r w:rsidRPr="003F3E81">
      <w:rPr>
        <w:rFonts w:ascii="Times New Roman" w:hAnsi="Times New Roman" w:cs="Times New Roman"/>
        <w:color w:val="000000" w:themeColor="text1"/>
        <w:sz w:val="20"/>
        <w:szCs w:val="20"/>
        <w14:textOutline w14:w="0" w14:cap="flat" w14:cmpd="sng" w14:algn="ctr">
          <w14:noFill/>
          <w14:prstDash w14:val="solid"/>
          <w14:round/>
        </w14:textOutline>
      </w:rPr>
      <w:t xml:space="preserve">Gastonguay </w:t>
    </w:r>
    <w:r w:rsidRPr="003F3E81">
      <w:rPr>
        <w:rFonts w:ascii="Times New Roman" w:hAnsi="Times New Roman" w:cs="Times New Roman"/>
        <w:color w:val="000000" w:themeColor="text1"/>
        <w:sz w:val="20"/>
        <w:szCs w:val="20"/>
        <w14:textOutline w14:w="0" w14:cap="flat" w14:cmpd="sng" w14:algn="ctr">
          <w14:noFill/>
          <w14:prstDash w14:val="solid"/>
          <w14:round/>
        </w14:textOutline>
      </w:rPr>
      <w:fldChar w:fldCharType="begin"/>
    </w:r>
    <w:r w:rsidRPr="003F3E81">
      <w:rPr>
        <w:rFonts w:ascii="Times New Roman" w:hAnsi="Times New Roman" w:cs="Times New Roman"/>
        <w:color w:val="000000" w:themeColor="text1"/>
        <w:sz w:val="20"/>
        <w:szCs w:val="20"/>
        <w14:textOutline w14:w="0" w14:cap="flat" w14:cmpd="sng" w14:algn="ctr">
          <w14:noFill/>
          <w14:prstDash w14:val="solid"/>
          <w14:round/>
        </w14:textOutline>
      </w:rPr>
      <w:instrText xml:space="preserve"> PAGE  \* Arabic </w:instrText>
    </w:r>
    <w:r w:rsidRPr="003F3E81">
      <w:rPr>
        <w:rFonts w:ascii="Times New Roman" w:hAnsi="Times New Roman" w:cs="Times New Roman"/>
        <w:color w:val="000000" w:themeColor="text1"/>
        <w:sz w:val="20"/>
        <w:szCs w:val="20"/>
        <w14:textOutline w14:w="0" w14:cap="flat" w14:cmpd="sng" w14:algn="ctr">
          <w14:noFill/>
          <w14:prstDash w14:val="solid"/>
          <w14:round/>
        </w14:textOutline>
      </w:rPr>
      <w:fldChar w:fldCharType="separate"/>
    </w:r>
    <w:r w:rsidRPr="003F3E81">
      <w:rPr>
        <w:rFonts w:ascii="Times New Roman" w:hAnsi="Times New Roman" w:cs="Times New Roman"/>
        <w:noProof/>
        <w:color w:val="000000" w:themeColor="text1"/>
        <w:sz w:val="20"/>
        <w:szCs w:val="20"/>
        <w14:textOutline w14:w="0" w14:cap="flat" w14:cmpd="sng" w14:algn="ctr">
          <w14:noFill/>
          <w14:prstDash w14:val="solid"/>
          <w14:round/>
        </w14:textOutline>
      </w:rPr>
      <w:t>1</w:t>
    </w:r>
    <w:r w:rsidRPr="003F3E81">
      <w:rPr>
        <w:rFonts w:ascii="Times New Roman" w:hAnsi="Times New Roman" w:cs="Times New Roman"/>
        <w:color w:val="000000" w:themeColor="text1"/>
        <w:sz w:val="20"/>
        <w:szCs w:val="20"/>
        <w14:textOutline w14:w="0" w14:cap="flat" w14:cmpd="sng" w14:algn="ctr">
          <w14:noFill/>
          <w14:prstDash w14:val="solid"/>
          <w14:round/>
        </w14:textOutline>
      </w:rPr>
      <w:fldChar w:fldCharType="end"/>
    </w:r>
  </w:p>
  <w:p w14:paraId="265BCF92" w14:textId="77777777" w:rsidR="00624C69" w:rsidRDefault="00624C69" w:rsidP="00624C69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2B47E8" w14:textId="77777777" w:rsidR="00AA2439" w:rsidRDefault="00AA2439" w:rsidP="00624C69">
      <w:r>
        <w:separator/>
      </w:r>
    </w:p>
  </w:footnote>
  <w:footnote w:type="continuationSeparator" w:id="0">
    <w:p w14:paraId="7B0F323B" w14:textId="77777777" w:rsidR="00AA2439" w:rsidRDefault="00AA2439" w:rsidP="00624C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37A28"/>
    <w:multiLevelType w:val="hybridMultilevel"/>
    <w:tmpl w:val="5F301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AD492E"/>
    <w:multiLevelType w:val="multilevel"/>
    <w:tmpl w:val="3A52B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F10628"/>
    <w:multiLevelType w:val="multilevel"/>
    <w:tmpl w:val="CE88C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783D76"/>
    <w:multiLevelType w:val="multilevel"/>
    <w:tmpl w:val="2898B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CB5BED"/>
    <w:multiLevelType w:val="hybridMultilevel"/>
    <w:tmpl w:val="9412F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2C0812"/>
    <w:multiLevelType w:val="hybridMultilevel"/>
    <w:tmpl w:val="F2624D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4D72E7"/>
    <w:multiLevelType w:val="multilevel"/>
    <w:tmpl w:val="B7A6C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834947"/>
    <w:multiLevelType w:val="hybridMultilevel"/>
    <w:tmpl w:val="C62AE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A33007"/>
    <w:multiLevelType w:val="hybridMultilevel"/>
    <w:tmpl w:val="7FB82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4251CF"/>
    <w:multiLevelType w:val="hybridMultilevel"/>
    <w:tmpl w:val="96AA6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F86A50"/>
    <w:multiLevelType w:val="multilevel"/>
    <w:tmpl w:val="89863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2E416A0"/>
    <w:multiLevelType w:val="hybridMultilevel"/>
    <w:tmpl w:val="75BAD0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C27DAC"/>
    <w:multiLevelType w:val="multilevel"/>
    <w:tmpl w:val="FAD09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E9D3DD3"/>
    <w:multiLevelType w:val="hybridMultilevel"/>
    <w:tmpl w:val="29A4F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D62834"/>
    <w:multiLevelType w:val="hybridMultilevel"/>
    <w:tmpl w:val="260C1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EE3151"/>
    <w:multiLevelType w:val="hybridMultilevel"/>
    <w:tmpl w:val="5880B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71106D3"/>
    <w:multiLevelType w:val="hybridMultilevel"/>
    <w:tmpl w:val="038C75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7302CDC"/>
    <w:multiLevelType w:val="multilevel"/>
    <w:tmpl w:val="5C20B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85C2225"/>
    <w:multiLevelType w:val="multilevel"/>
    <w:tmpl w:val="4D9A6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7"/>
  </w:num>
  <w:num w:numId="3">
    <w:abstractNumId w:val="18"/>
  </w:num>
  <w:num w:numId="4">
    <w:abstractNumId w:val="3"/>
  </w:num>
  <w:num w:numId="5">
    <w:abstractNumId w:val="6"/>
  </w:num>
  <w:num w:numId="6">
    <w:abstractNumId w:val="12"/>
  </w:num>
  <w:num w:numId="7">
    <w:abstractNumId w:val="10"/>
  </w:num>
  <w:num w:numId="8">
    <w:abstractNumId w:val="2"/>
  </w:num>
  <w:num w:numId="9">
    <w:abstractNumId w:val="7"/>
  </w:num>
  <w:num w:numId="10">
    <w:abstractNumId w:val="13"/>
  </w:num>
  <w:num w:numId="11">
    <w:abstractNumId w:val="16"/>
  </w:num>
  <w:num w:numId="12">
    <w:abstractNumId w:val="0"/>
  </w:num>
  <w:num w:numId="13">
    <w:abstractNumId w:val="4"/>
  </w:num>
  <w:num w:numId="14">
    <w:abstractNumId w:val="9"/>
  </w:num>
  <w:num w:numId="15">
    <w:abstractNumId w:val="15"/>
  </w:num>
  <w:num w:numId="16">
    <w:abstractNumId w:val="11"/>
  </w:num>
  <w:num w:numId="17">
    <w:abstractNumId w:val="14"/>
  </w:num>
  <w:num w:numId="18">
    <w:abstractNumId w:val="5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A0D"/>
    <w:rsid w:val="00005956"/>
    <w:rsid w:val="000165FC"/>
    <w:rsid w:val="0002697F"/>
    <w:rsid w:val="00031635"/>
    <w:rsid w:val="0003549D"/>
    <w:rsid w:val="000359FC"/>
    <w:rsid w:val="00046F26"/>
    <w:rsid w:val="00047332"/>
    <w:rsid w:val="00052FC6"/>
    <w:rsid w:val="00071E16"/>
    <w:rsid w:val="0007545B"/>
    <w:rsid w:val="00077E94"/>
    <w:rsid w:val="000802A2"/>
    <w:rsid w:val="00085AB9"/>
    <w:rsid w:val="00085E28"/>
    <w:rsid w:val="00092F71"/>
    <w:rsid w:val="000962FB"/>
    <w:rsid w:val="0009720D"/>
    <w:rsid w:val="000B0656"/>
    <w:rsid w:val="000B0C9C"/>
    <w:rsid w:val="000C5DFD"/>
    <w:rsid w:val="000C6ED6"/>
    <w:rsid w:val="000E39DF"/>
    <w:rsid w:val="000F2959"/>
    <w:rsid w:val="00107E90"/>
    <w:rsid w:val="00115BC8"/>
    <w:rsid w:val="001217D0"/>
    <w:rsid w:val="00125A20"/>
    <w:rsid w:val="0013277F"/>
    <w:rsid w:val="00137695"/>
    <w:rsid w:val="00137DA9"/>
    <w:rsid w:val="00140EE9"/>
    <w:rsid w:val="0014552B"/>
    <w:rsid w:val="001464A4"/>
    <w:rsid w:val="00150491"/>
    <w:rsid w:val="00157858"/>
    <w:rsid w:val="001578B0"/>
    <w:rsid w:val="00170E82"/>
    <w:rsid w:val="00194682"/>
    <w:rsid w:val="00196742"/>
    <w:rsid w:val="001A5A0D"/>
    <w:rsid w:val="001D2B71"/>
    <w:rsid w:val="001D448C"/>
    <w:rsid w:val="001E178C"/>
    <w:rsid w:val="00213AD6"/>
    <w:rsid w:val="002154F3"/>
    <w:rsid w:val="00236221"/>
    <w:rsid w:val="00257458"/>
    <w:rsid w:val="00260E0C"/>
    <w:rsid w:val="00261292"/>
    <w:rsid w:val="00273E58"/>
    <w:rsid w:val="00274F9A"/>
    <w:rsid w:val="002820D9"/>
    <w:rsid w:val="00285EC8"/>
    <w:rsid w:val="00293615"/>
    <w:rsid w:val="0029568A"/>
    <w:rsid w:val="002B0E2B"/>
    <w:rsid w:val="002C1207"/>
    <w:rsid w:val="002D4DF4"/>
    <w:rsid w:val="002F7145"/>
    <w:rsid w:val="002F7D1F"/>
    <w:rsid w:val="0031169B"/>
    <w:rsid w:val="003160D7"/>
    <w:rsid w:val="00325EE3"/>
    <w:rsid w:val="0032702B"/>
    <w:rsid w:val="003279AA"/>
    <w:rsid w:val="00327A4D"/>
    <w:rsid w:val="0034297B"/>
    <w:rsid w:val="00343AF2"/>
    <w:rsid w:val="0036034E"/>
    <w:rsid w:val="00377CE7"/>
    <w:rsid w:val="00385253"/>
    <w:rsid w:val="0038775B"/>
    <w:rsid w:val="003926C6"/>
    <w:rsid w:val="00396651"/>
    <w:rsid w:val="003A563F"/>
    <w:rsid w:val="003B4C01"/>
    <w:rsid w:val="003D0B5F"/>
    <w:rsid w:val="003E3B7E"/>
    <w:rsid w:val="003F18C4"/>
    <w:rsid w:val="003F3E81"/>
    <w:rsid w:val="0040243B"/>
    <w:rsid w:val="00403164"/>
    <w:rsid w:val="00407AF5"/>
    <w:rsid w:val="00410CC0"/>
    <w:rsid w:val="00444649"/>
    <w:rsid w:val="00452F7F"/>
    <w:rsid w:val="0046035A"/>
    <w:rsid w:val="00466DAA"/>
    <w:rsid w:val="00494638"/>
    <w:rsid w:val="004951DD"/>
    <w:rsid w:val="004A607B"/>
    <w:rsid w:val="004B015E"/>
    <w:rsid w:val="004B33B1"/>
    <w:rsid w:val="004B4AFD"/>
    <w:rsid w:val="004C00B0"/>
    <w:rsid w:val="004D041F"/>
    <w:rsid w:val="004D7748"/>
    <w:rsid w:val="005139D1"/>
    <w:rsid w:val="00522EF0"/>
    <w:rsid w:val="00526EE2"/>
    <w:rsid w:val="0054393F"/>
    <w:rsid w:val="005513EA"/>
    <w:rsid w:val="00570918"/>
    <w:rsid w:val="00570CA7"/>
    <w:rsid w:val="00575C95"/>
    <w:rsid w:val="00576F11"/>
    <w:rsid w:val="00587EB4"/>
    <w:rsid w:val="00597D89"/>
    <w:rsid w:val="005A0A96"/>
    <w:rsid w:val="005A46E6"/>
    <w:rsid w:val="005B49D9"/>
    <w:rsid w:val="005C6846"/>
    <w:rsid w:val="005E7162"/>
    <w:rsid w:val="005F21B1"/>
    <w:rsid w:val="005F6E60"/>
    <w:rsid w:val="0060320D"/>
    <w:rsid w:val="0060565A"/>
    <w:rsid w:val="0061440E"/>
    <w:rsid w:val="00615CF1"/>
    <w:rsid w:val="00624C69"/>
    <w:rsid w:val="00636A6D"/>
    <w:rsid w:val="006435A0"/>
    <w:rsid w:val="00651E64"/>
    <w:rsid w:val="006541D0"/>
    <w:rsid w:val="00670A4A"/>
    <w:rsid w:val="00686943"/>
    <w:rsid w:val="006871DC"/>
    <w:rsid w:val="006A5C17"/>
    <w:rsid w:val="006D050B"/>
    <w:rsid w:val="006D7B44"/>
    <w:rsid w:val="006E3C1A"/>
    <w:rsid w:val="0071581C"/>
    <w:rsid w:val="00717420"/>
    <w:rsid w:val="007315BF"/>
    <w:rsid w:val="007346EB"/>
    <w:rsid w:val="0074029F"/>
    <w:rsid w:val="007806A5"/>
    <w:rsid w:val="00783EF5"/>
    <w:rsid w:val="00792E89"/>
    <w:rsid w:val="0079449C"/>
    <w:rsid w:val="00797C92"/>
    <w:rsid w:val="007A2A37"/>
    <w:rsid w:val="007B4F46"/>
    <w:rsid w:val="007C261E"/>
    <w:rsid w:val="007D37B9"/>
    <w:rsid w:val="007D6958"/>
    <w:rsid w:val="007E1816"/>
    <w:rsid w:val="007F515E"/>
    <w:rsid w:val="008068B1"/>
    <w:rsid w:val="00813235"/>
    <w:rsid w:val="00813DB1"/>
    <w:rsid w:val="00831C2C"/>
    <w:rsid w:val="00832505"/>
    <w:rsid w:val="00840506"/>
    <w:rsid w:val="0086256C"/>
    <w:rsid w:val="008645C3"/>
    <w:rsid w:val="00870D3E"/>
    <w:rsid w:val="0088331D"/>
    <w:rsid w:val="008A4E2D"/>
    <w:rsid w:val="008A6715"/>
    <w:rsid w:val="008A6F6D"/>
    <w:rsid w:val="008C4221"/>
    <w:rsid w:val="008C4C5D"/>
    <w:rsid w:val="008C50B2"/>
    <w:rsid w:val="008D7385"/>
    <w:rsid w:val="008E381E"/>
    <w:rsid w:val="008F0435"/>
    <w:rsid w:val="008F2A44"/>
    <w:rsid w:val="008F6064"/>
    <w:rsid w:val="00903DDA"/>
    <w:rsid w:val="009063D0"/>
    <w:rsid w:val="00915EB8"/>
    <w:rsid w:val="00934EA5"/>
    <w:rsid w:val="0093500E"/>
    <w:rsid w:val="00946531"/>
    <w:rsid w:val="00952E66"/>
    <w:rsid w:val="00967BEB"/>
    <w:rsid w:val="00970788"/>
    <w:rsid w:val="00993B09"/>
    <w:rsid w:val="009A0321"/>
    <w:rsid w:val="009B01C6"/>
    <w:rsid w:val="009B0E04"/>
    <w:rsid w:val="009E076B"/>
    <w:rsid w:val="009F2783"/>
    <w:rsid w:val="00A23DA8"/>
    <w:rsid w:val="00A3094C"/>
    <w:rsid w:val="00A33754"/>
    <w:rsid w:val="00A3747F"/>
    <w:rsid w:val="00A37AC6"/>
    <w:rsid w:val="00A42A4E"/>
    <w:rsid w:val="00A55068"/>
    <w:rsid w:val="00A76895"/>
    <w:rsid w:val="00A83369"/>
    <w:rsid w:val="00AA2439"/>
    <w:rsid w:val="00AA4FB4"/>
    <w:rsid w:val="00AA6D2A"/>
    <w:rsid w:val="00AC2460"/>
    <w:rsid w:val="00AC4580"/>
    <w:rsid w:val="00AC62A1"/>
    <w:rsid w:val="00AE2B58"/>
    <w:rsid w:val="00AE3EC5"/>
    <w:rsid w:val="00AF1180"/>
    <w:rsid w:val="00B21C4E"/>
    <w:rsid w:val="00B37C41"/>
    <w:rsid w:val="00B448D7"/>
    <w:rsid w:val="00B748A2"/>
    <w:rsid w:val="00B7707A"/>
    <w:rsid w:val="00B82446"/>
    <w:rsid w:val="00B94CBB"/>
    <w:rsid w:val="00B95856"/>
    <w:rsid w:val="00BA0CEB"/>
    <w:rsid w:val="00BA2C97"/>
    <w:rsid w:val="00BA6024"/>
    <w:rsid w:val="00BA71B6"/>
    <w:rsid w:val="00BB31CD"/>
    <w:rsid w:val="00BD0DC3"/>
    <w:rsid w:val="00BD19EC"/>
    <w:rsid w:val="00BD54EA"/>
    <w:rsid w:val="00BE6D09"/>
    <w:rsid w:val="00C13E8D"/>
    <w:rsid w:val="00C171C5"/>
    <w:rsid w:val="00C2062C"/>
    <w:rsid w:val="00C41466"/>
    <w:rsid w:val="00C666DE"/>
    <w:rsid w:val="00C73974"/>
    <w:rsid w:val="00CA1CE1"/>
    <w:rsid w:val="00CC4475"/>
    <w:rsid w:val="00CD153D"/>
    <w:rsid w:val="00CD73B0"/>
    <w:rsid w:val="00CF168B"/>
    <w:rsid w:val="00D1751B"/>
    <w:rsid w:val="00D20D4D"/>
    <w:rsid w:val="00D247DF"/>
    <w:rsid w:val="00D423F2"/>
    <w:rsid w:val="00D43340"/>
    <w:rsid w:val="00D546B5"/>
    <w:rsid w:val="00D6201F"/>
    <w:rsid w:val="00D67EB2"/>
    <w:rsid w:val="00D91A7C"/>
    <w:rsid w:val="00DA0317"/>
    <w:rsid w:val="00DA2565"/>
    <w:rsid w:val="00DB39AD"/>
    <w:rsid w:val="00DB3D5F"/>
    <w:rsid w:val="00DB4607"/>
    <w:rsid w:val="00DD0546"/>
    <w:rsid w:val="00DE6648"/>
    <w:rsid w:val="00E0301B"/>
    <w:rsid w:val="00E24607"/>
    <w:rsid w:val="00E349D5"/>
    <w:rsid w:val="00E34E15"/>
    <w:rsid w:val="00E43055"/>
    <w:rsid w:val="00E6739E"/>
    <w:rsid w:val="00E6761D"/>
    <w:rsid w:val="00E9097C"/>
    <w:rsid w:val="00E91DA2"/>
    <w:rsid w:val="00EA7F0C"/>
    <w:rsid w:val="00EB07B1"/>
    <w:rsid w:val="00ED3AE2"/>
    <w:rsid w:val="00EE58ED"/>
    <w:rsid w:val="00EE639A"/>
    <w:rsid w:val="00EF56A7"/>
    <w:rsid w:val="00F25C94"/>
    <w:rsid w:val="00F31D8C"/>
    <w:rsid w:val="00F424A5"/>
    <w:rsid w:val="00F42E82"/>
    <w:rsid w:val="00F44780"/>
    <w:rsid w:val="00F44F9E"/>
    <w:rsid w:val="00F46319"/>
    <w:rsid w:val="00F47D92"/>
    <w:rsid w:val="00F70341"/>
    <w:rsid w:val="00F77C7B"/>
    <w:rsid w:val="00F80C73"/>
    <w:rsid w:val="00F85ECA"/>
    <w:rsid w:val="00F97F96"/>
    <w:rsid w:val="00FB4E68"/>
    <w:rsid w:val="00FB6F01"/>
    <w:rsid w:val="00FC4995"/>
    <w:rsid w:val="00FE3BD6"/>
    <w:rsid w:val="00FF1024"/>
    <w:rsid w:val="00FF6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ACF25"/>
  <w15:chartTrackingRefBased/>
  <w15:docId w15:val="{3964974E-0A74-B543-ABCD-B329A87C7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A5A0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9A032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E2B5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E2B5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E2B5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E2B5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E2B5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2B5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2B58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4050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050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1D44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107E90"/>
    <w:rPr>
      <w:color w:val="954F72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24C69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24C6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24C69"/>
    <w:rPr>
      <w:vertAlign w:val="superscript"/>
    </w:rPr>
  </w:style>
  <w:style w:type="paragraph" w:styleId="Footer">
    <w:name w:val="footer"/>
    <w:basedOn w:val="Normal"/>
    <w:link w:val="FooterChar"/>
    <w:uiPriority w:val="99"/>
    <w:unhideWhenUsed/>
    <w:rsid w:val="00624C6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24C69"/>
  </w:style>
  <w:style w:type="character" w:styleId="PageNumber">
    <w:name w:val="page number"/>
    <w:basedOn w:val="DefaultParagraphFont"/>
    <w:uiPriority w:val="99"/>
    <w:semiHidden/>
    <w:unhideWhenUsed/>
    <w:rsid w:val="00624C69"/>
  </w:style>
  <w:style w:type="paragraph" w:styleId="Header">
    <w:name w:val="header"/>
    <w:basedOn w:val="Normal"/>
    <w:link w:val="HeaderChar"/>
    <w:uiPriority w:val="99"/>
    <w:unhideWhenUsed/>
    <w:rsid w:val="003F3E8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F3E81"/>
  </w:style>
  <w:style w:type="paragraph" w:styleId="Revision">
    <w:name w:val="Revision"/>
    <w:hidden/>
    <w:uiPriority w:val="99"/>
    <w:semiHidden/>
    <w:rsid w:val="00783E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5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0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38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93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0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17659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4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0746280">
          <w:marLeft w:val="0"/>
          <w:marRight w:val="0"/>
          <w:marTop w:val="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36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2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7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4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9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5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8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7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0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26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4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0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8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8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0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4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56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126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0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7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0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65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787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6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6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1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1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3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2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0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03710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8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963486">
          <w:marLeft w:val="0"/>
          <w:marRight w:val="0"/>
          <w:marTop w:val="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24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6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4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9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8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2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2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1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5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8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7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5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7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982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940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6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9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65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8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deleine.Gastonguay@uconn.edu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orcid.org/0000-0002-5700-8543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adeleine-gastonguay.netlify.app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3BA9C0B-2BBD-EB4E-911B-99D3FC0F0C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1563</Words>
  <Characters>8913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Madeleine Gastonguay</cp:lastModifiedBy>
  <cp:revision>3</cp:revision>
  <cp:lastPrinted>2021-09-27T21:19:00Z</cp:lastPrinted>
  <dcterms:created xsi:type="dcterms:W3CDTF">2021-09-29T18:42:00Z</dcterms:created>
  <dcterms:modified xsi:type="dcterms:W3CDTF">2021-09-29T18:43:00Z</dcterms:modified>
</cp:coreProperties>
</file>